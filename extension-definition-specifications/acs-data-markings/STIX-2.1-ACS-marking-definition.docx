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C55DD" w14:textId="1A80F39F" w:rsidR="00571C2D" w:rsidRDefault="00F366CE" w:rsidP="00571C2D">
      <w:pPr>
        <w:pStyle w:val="Title"/>
        <w:pBdr>
          <w:top w:val="nil"/>
          <w:left w:val="nil"/>
          <w:bottom w:val="nil"/>
          <w:right w:val="nil"/>
          <w:between w:val="nil"/>
        </w:pBdr>
        <w:rPr>
          <w:noProof/>
        </w:rPr>
      </w:pPr>
      <w:bookmarkStart w:id="0" w:name="_4do73o99e2l7" w:colFirst="0" w:colLast="0"/>
      <w:bookmarkEnd w:id="0"/>
      <w:r>
        <w:rPr>
          <w:noProof/>
        </w:rPr>
        <w:pict w14:anchorId="609276BD">
          <v:rect id="_x0000_i1025" alt="" style="width:468pt;height:.05pt;mso-width-percent:0;mso-height-percent:0;mso-width-percent:0;mso-height-percent:0" o:hralign="center" o:hrstd="t" o:hr="t" fillcolor="#a0a0a0" stroked="f"/>
        </w:pict>
      </w:r>
      <w:r w:rsidR="00571C2D">
        <w:rPr>
          <w:noProof/>
        </w:rPr>
        <w:t>ACS Marking Definition Version 3.0</w:t>
      </w:r>
      <w:r w:rsidR="00066920">
        <w:rPr>
          <w:noProof/>
        </w:rPr>
        <w:t xml:space="preserve">a for </w:t>
      </w:r>
      <w:r w:rsidR="00571C2D">
        <w:t>STIX™ Version 2.1</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3A92CE12" w:rsidR="00571C2D" w:rsidRDefault="006D08F1" w:rsidP="00571C2D">
      <w:pPr>
        <w:pStyle w:val="Subtitle"/>
        <w:pBdr>
          <w:top w:val="nil"/>
          <w:left w:val="nil"/>
          <w:bottom w:val="nil"/>
          <w:right w:val="nil"/>
          <w:between w:val="nil"/>
        </w:pBdr>
        <w:spacing w:after="240"/>
        <w:rPr>
          <w:sz w:val="24"/>
          <w:szCs w:val="24"/>
        </w:rPr>
      </w:pPr>
      <w:bookmarkStart w:id="2" w:name="_alhuw2ux8ur0" w:colFirst="0" w:colLast="0"/>
      <w:bookmarkEnd w:id="2"/>
      <w:del w:id="3" w:author="Rich Piazza" w:date="2021-01-28T12:53:00Z">
        <w:r w:rsidDel="00747913">
          <w:rPr>
            <w:sz w:val="24"/>
            <w:szCs w:val="24"/>
          </w:rPr>
          <w:delText>29</w:delText>
        </w:r>
        <w:r w:rsidR="00E00E69" w:rsidDel="00747913">
          <w:rPr>
            <w:sz w:val="24"/>
            <w:szCs w:val="24"/>
          </w:rPr>
          <w:delText xml:space="preserve"> </w:delText>
        </w:r>
      </w:del>
      <w:ins w:id="4" w:author="Rich Piazza" w:date="2021-01-28T12:53:00Z">
        <w:r w:rsidR="00747913">
          <w:rPr>
            <w:sz w:val="24"/>
            <w:szCs w:val="24"/>
          </w:rPr>
          <w:t xml:space="preserve">1 </w:t>
        </w:r>
      </w:ins>
      <w:del w:id="5" w:author="Rich Piazza" w:date="2021-01-28T12:53:00Z">
        <w:r w:rsidR="0073749A" w:rsidDel="00747913">
          <w:rPr>
            <w:sz w:val="24"/>
            <w:szCs w:val="24"/>
          </w:rPr>
          <w:delText>July</w:delText>
        </w:r>
        <w:r w:rsidR="00066920" w:rsidDel="00747913">
          <w:rPr>
            <w:sz w:val="24"/>
            <w:szCs w:val="24"/>
          </w:rPr>
          <w:delText xml:space="preserve"> </w:delText>
        </w:r>
      </w:del>
      <w:ins w:id="6" w:author="Rich Piazza" w:date="2021-05-04T13:31:00Z">
        <w:r w:rsidR="00B67F9C">
          <w:rPr>
            <w:sz w:val="24"/>
            <w:szCs w:val="24"/>
          </w:rPr>
          <w:t>May</w:t>
        </w:r>
      </w:ins>
      <w:ins w:id="7" w:author="Rich Piazza" w:date="2021-01-28T12:53:00Z">
        <w:r w:rsidR="00747913">
          <w:rPr>
            <w:sz w:val="24"/>
            <w:szCs w:val="24"/>
          </w:rPr>
          <w:t xml:space="preserve"> </w:t>
        </w:r>
      </w:ins>
      <w:r w:rsidR="00066920">
        <w:rPr>
          <w:sz w:val="24"/>
          <w:szCs w:val="24"/>
        </w:rPr>
        <w:t>202</w:t>
      </w:r>
      <w:ins w:id="8" w:author="Rich Piazza" w:date="2021-01-28T12:53:00Z">
        <w:r w:rsidR="00747913">
          <w:rPr>
            <w:sz w:val="24"/>
            <w:szCs w:val="24"/>
          </w:rPr>
          <w:t>1</w:t>
        </w:r>
      </w:ins>
      <w:del w:id="9" w:author="Rich Piazza" w:date="2021-01-28T12:53:00Z">
        <w:r w:rsidR="00066920" w:rsidDel="00747913">
          <w:rPr>
            <w:sz w:val="24"/>
            <w:szCs w:val="24"/>
          </w:rPr>
          <w:delText>0</w:delText>
        </w:r>
      </w:del>
    </w:p>
    <w:p w14:paraId="560B4EB6" w14:textId="77777777" w:rsidR="00571C2D" w:rsidRDefault="00571C2D" w:rsidP="00571C2D">
      <w:pPr>
        <w:pStyle w:val="Subtitle"/>
        <w:pBdr>
          <w:top w:val="nil"/>
          <w:left w:val="nil"/>
          <w:bottom w:val="nil"/>
          <w:right w:val="nil"/>
          <w:between w:val="nil"/>
        </w:pBdr>
      </w:pPr>
      <w:bookmarkStart w:id="10" w:name="_23o3f7qw8a8n" w:colFirst="0" w:colLast="0"/>
      <w:bookmarkEnd w:id="10"/>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11" w:name="_6ee5ghdmll1d" w:colFirst="0" w:colLast="0"/>
      <w:bookmarkEnd w:id="11"/>
      <w:r w:rsidDel="00641408">
        <w:t xml:space="preserve"> </w:t>
      </w:r>
    </w:p>
    <w:p w14:paraId="0767A315" w14:textId="77777777" w:rsidR="00571C2D" w:rsidRDefault="00571C2D" w:rsidP="00571C2D">
      <w:pPr>
        <w:pStyle w:val="Subtitle"/>
        <w:pBdr>
          <w:top w:val="nil"/>
          <w:left w:val="nil"/>
          <w:bottom w:val="nil"/>
          <w:right w:val="nil"/>
          <w:between w:val="nil"/>
        </w:pBdr>
      </w:pPr>
      <w:bookmarkStart w:id="12" w:name="_1yifmfn1f31e" w:colFirst="0" w:colLast="0"/>
      <w:bookmarkEnd w:id="12"/>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13" w:name="uq8rwa36xuuz" w:colFirst="0" w:colLast="0"/>
      <w:bookmarkStart w:id="14" w:name="_76x6ttw5y9bx" w:colFirst="0" w:colLast="0"/>
      <w:bookmarkEnd w:id="13"/>
      <w:bookmarkEnd w:id="14"/>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2C99CF48" w:rsidR="00571C2D" w:rsidRPr="00C75F96" w:rsidRDefault="00571C2D" w:rsidP="00571C2D">
      <w:pPr>
        <w:numPr>
          <w:ilvl w:val="0"/>
          <w:numId w:val="2"/>
        </w:numPr>
        <w:pBdr>
          <w:top w:val="nil"/>
          <w:left w:val="nil"/>
          <w:bottom w:val="nil"/>
          <w:right w:val="nil"/>
          <w:between w:val="nil"/>
        </w:pBdr>
        <w:ind w:left="1080"/>
        <w:contextualSpacing/>
      </w:pPr>
      <w:r w:rsidRPr="00E51A69">
        <w:rPr>
          <w:lang w:val="en-US"/>
        </w:rPr>
        <w:t>Information Sharing Architecture (ISA) Access Control Specification (ACS) Version 3.0</w:t>
      </w:r>
      <w:r w:rsidR="00066920">
        <w:rPr>
          <w:lang w:val="en-US"/>
        </w:rPr>
        <w:t>a</w:t>
      </w:r>
    </w:p>
    <w:p w14:paraId="541FE50C" w14:textId="45CBC97D" w:rsidR="00571C2D" w:rsidRPr="00AA2A31" w:rsidRDefault="00571C2D" w:rsidP="00571C2D">
      <w:pPr>
        <w:numPr>
          <w:ilvl w:val="0"/>
          <w:numId w:val="2"/>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14:paraId="35FD9B60" w14:textId="5D3E78FB" w:rsidR="00AA2A31" w:rsidRPr="00066920" w:rsidRDefault="00AA2A31" w:rsidP="00571C2D">
      <w:pPr>
        <w:numPr>
          <w:ilvl w:val="0"/>
          <w:numId w:val="2"/>
        </w:numPr>
        <w:pBdr>
          <w:top w:val="nil"/>
          <w:left w:val="nil"/>
          <w:bottom w:val="nil"/>
          <w:right w:val="nil"/>
          <w:between w:val="nil"/>
        </w:pBdr>
        <w:ind w:left="1080"/>
        <w:contextualSpacing/>
      </w:pPr>
      <w:r w:rsidRPr="005754B9">
        <w:rPr>
          <w:lang w:val="en-US"/>
        </w:rPr>
        <w:t>Smart Data – Enterprise Data Header (EDH) Implementation Profile for the Cyber Community</w:t>
      </w:r>
    </w:p>
    <w:p w14:paraId="764760B0" w14:textId="52123B33" w:rsidR="00066920" w:rsidRPr="00AA2E13" w:rsidRDefault="00066920" w:rsidP="00AA2E13">
      <w:pPr>
        <w:numPr>
          <w:ilvl w:val="0"/>
          <w:numId w:val="2"/>
        </w:numPr>
        <w:pBdr>
          <w:top w:val="nil"/>
          <w:left w:val="nil"/>
          <w:bottom w:val="nil"/>
          <w:right w:val="nil"/>
          <w:between w:val="nil"/>
        </w:pBdr>
        <w:ind w:left="1080"/>
        <w:contextualSpacing/>
        <w:rPr>
          <w:lang w:val="en-US"/>
        </w:rPr>
      </w:pPr>
      <w:r w:rsidRPr="00066920">
        <w:rPr>
          <w:lang w:val="en-US"/>
        </w:rPr>
        <w:t>STIX™ Version 2.1 - Committee Specification 0</w:t>
      </w:r>
      <w:ins w:id="15" w:author="Rich Piazza" w:date="2021-01-28T12:53:00Z">
        <w:r w:rsidR="00747913">
          <w:rPr>
            <w:lang w:val="en-US"/>
          </w:rPr>
          <w:t>2</w:t>
        </w:r>
      </w:ins>
      <w:del w:id="16" w:author="Rich Piazza" w:date="2021-01-28T12:53:00Z">
        <w:r w:rsidRPr="00066920" w:rsidDel="00747913">
          <w:rPr>
            <w:lang w:val="en-US"/>
          </w:rPr>
          <w:delText>1</w:delText>
        </w:r>
      </w:del>
    </w:p>
    <w:p w14:paraId="66A2E894" w14:textId="77777777" w:rsidR="00571C2D" w:rsidRDefault="00571C2D" w:rsidP="00571C2D">
      <w:pPr>
        <w:pStyle w:val="Subtitle"/>
        <w:pBdr>
          <w:top w:val="nil"/>
          <w:left w:val="nil"/>
          <w:bottom w:val="nil"/>
          <w:right w:val="nil"/>
          <w:between w:val="nil"/>
        </w:pBdr>
      </w:pPr>
      <w:bookmarkStart w:id="17" w:name="f8b4ia7wsgac" w:colFirst="0" w:colLast="0"/>
      <w:bookmarkStart w:id="18" w:name="_4v63txixf3j9" w:colFirst="0" w:colLast="0"/>
      <w:bookmarkEnd w:id="17"/>
      <w:bookmarkEnd w:id="18"/>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9" w:name="_i4cloufk5xdx" w:colFirst="0" w:colLast="0"/>
      <w:bookmarkEnd w:id="19"/>
      <w:r>
        <w:t>Abstract:</w:t>
      </w:r>
    </w:p>
    <w:p w14:paraId="7CE0A00F" w14:textId="60495A83" w:rsidR="00571C2D" w:rsidRDefault="00571C2D" w:rsidP="00066920">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20" w:name="_slt15ojezpfz" w:colFirst="0" w:colLast="0"/>
      <w:bookmarkStart w:id="21" w:name="_48ww73spg8iu" w:colFirst="0" w:colLast="0"/>
      <w:bookmarkEnd w:id="20"/>
      <w:bookmarkEnd w:id="21"/>
    </w:p>
    <w:p w14:paraId="506947C0" w14:textId="0EAF2212" w:rsidR="00571C2D" w:rsidRDefault="00066920" w:rsidP="00D22194">
      <w:pPr>
        <w:pStyle w:val="Heading1"/>
      </w:pPr>
      <w:r>
        <w:t>1.</w:t>
      </w:r>
      <w:r w:rsidR="00571C2D">
        <w:t>​ </w:t>
      </w:r>
      <w:r w:rsidR="00571C2D" w:rsidRPr="000A2D9D">
        <w:t>Data Markings</w:t>
      </w:r>
      <w:r w:rsidRPr="000A2D9D">
        <w:t xml:space="preserve"> in STIX</w:t>
      </w:r>
    </w:p>
    <w:p w14:paraId="3D832627" w14:textId="77777777" w:rsidR="0039612B"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66920">
        <w:t xml:space="preserve">  </w:t>
      </w:r>
    </w:p>
    <w:p w14:paraId="2D901DD3" w14:textId="77777777" w:rsidR="0039612B" w:rsidRDefault="0039612B" w:rsidP="00571C2D">
      <w:pPr>
        <w:pBdr>
          <w:top w:val="nil"/>
          <w:left w:val="nil"/>
          <w:bottom w:val="nil"/>
          <w:right w:val="nil"/>
          <w:between w:val="nil"/>
        </w:pBdr>
      </w:pPr>
    </w:p>
    <w:p w14:paraId="686FF602" w14:textId="2075E474" w:rsidR="00571C2D" w:rsidRDefault="0039612B" w:rsidP="00571C2D">
      <w:pPr>
        <w:pBdr>
          <w:top w:val="nil"/>
          <w:left w:val="nil"/>
          <w:bottom w:val="nil"/>
          <w:right w:val="nil"/>
          <w:between w:val="nil"/>
        </w:pBdr>
      </w:pPr>
      <w:r>
        <w:t xml:space="preserve">This document defined the </w:t>
      </w:r>
      <w:r w:rsidRPr="001F3CCF">
        <w:rPr>
          <w:lang w:val="en-US"/>
        </w:rPr>
        <w:t>Access Control Specification (ACS)</w:t>
      </w:r>
      <w:r>
        <w:t xml:space="preserve"> Marking as expressed as a STIX 2.1 </w:t>
      </w:r>
      <w:r>
        <w:rPr>
          <w:rFonts w:ascii="Consolas" w:eastAsia="Consolas" w:hAnsi="Consolas" w:cs="Consolas"/>
          <w:color w:val="C7254E"/>
          <w:shd w:val="clear" w:color="auto" w:fill="F9F2F4"/>
        </w:rPr>
        <w:t>marking-definition</w:t>
      </w:r>
      <w:r>
        <w:t xml:space="preserve"> object.  For general information on data markings in STIX, including TLP markings see section 7 of </w:t>
      </w:r>
      <w:r w:rsidRPr="0039612B">
        <w:t>STIX™ Version 2.1 - Committee Specification 0</w:t>
      </w:r>
      <w:ins w:id="22" w:author="Rich Piazza" w:date="2021-01-28T12:53:00Z">
        <w:r w:rsidR="00747913">
          <w:t>2</w:t>
        </w:r>
      </w:ins>
      <w:del w:id="23" w:author="Rich Piazza" w:date="2021-01-28T12:53:00Z">
        <w:r w:rsidRPr="0039612B" w:rsidDel="00747913">
          <w:delText>1</w:delText>
        </w:r>
      </w:del>
      <w:r>
        <w:t>.</w:t>
      </w:r>
    </w:p>
    <w:p w14:paraId="2A3D88A7" w14:textId="4272B839" w:rsidR="00571C2D" w:rsidRPr="000A2D9D" w:rsidRDefault="00571C2D" w:rsidP="00D22194">
      <w:pPr>
        <w:pStyle w:val="Heading3"/>
        <w:pBdr>
          <w:top w:val="nil"/>
          <w:left w:val="nil"/>
          <w:bottom w:val="nil"/>
          <w:right w:val="nil"/>
          <w:between w:val="nil"/>
        </w:pBdr>
        <w:rPr>
          <w:rStyle w:val="Heading1Char"/>
        </w:rPr>
      </w:pPr>
      <w:bookmarkStart w:id="24" w:name="_Toc13663202"/>
      <w:r>
        <w:t>​</w:t>
      </w:r>
      <w:r w:rsidR="0039612B" w:rsidRPr="000A2D9D">
        <w:rPr>
          <w:rStyle w:val="Heading1Char"/>
          <w:b/>
          <w:bCs/>
        </w:rPr>
        <w:t>2.</w:t>
      </w:r>
      <w:r w:rsidRPr="000A2D9D">
        <w:rPr>
          <w:rStyle w:val="Heading1Char"/>
          <w:b/>
          <w:bCs/>
        </w:rPr>
        <w:t> </w:t>
      </w:r>
      <w:bookmarkStart w:id="25" w:name="_Toc528065166"/>
      <w:r w:rsidRPr="000A2D9D">
        <w:rPr>
          <w:rStyle w:val="Heading1Char"/>
          <w:b/>
          <w:bCs/>
        </w:rPr>
        <w:t>Access Control Specification (ACS) Marking Object Type</w:t>
      </w:r>
      <w:bookmarkEnd w:id="25"/>
    </w:p>
    <w:p w14:paraId="404297E6" w14:textId="00C33454" w:rsidR="00397948" w:rsidRDefault="00571C2D" w:rsidP="00571C2D">
      <w:pPr>
        <w:pBdr>
          <w:top w:val="nil"/>
          <w:left w:val="nil"/>
          <w:bottom w:val="nil"/>
          <w:right w:val="nil"/>
          <w:between w:val="nil"/>
        </w:pBdr>
      </w:pPr>
      <w:r w:rsidRPr="00A7310D">
        <w:t xml:space="preserve">The </w:t>
      </w:r>
      <w:r w:rsidRPr="00300103">
        <w:rPr>
          <w:lang w:val="en-US"/>
        </w:rPr>
        <w:t xml:space="preserve">Access Control Specification (ACS) </w:t>
      </w:r>
      <w:r w:rsidRPr="00A7310D">
        <w:t xml:space="preserve">marking type defines </w:t>
      </w:r>
      <w:r w:rsidRPr="00300103">
        <w:rPr>
          <w:lang w:val="en-US"/>
        </w:rPr>
        <w:t xml:space="preserve">the </w:t>
      </w:r>
      <w:r>
        <w:rPr>
          <w:lang w:val="en-US"/>
        </w:rPr>
        <w:t>object types</w:t>
      </w:r>
      <w:r w:rsidRPr="00300103">
        <w:rPr>
          <w:lang w:val="en-US"/>
        </w:rPr>
        <w:t xml:space="preserve"> required to implement automated access control systems based on the relevant policies governing sharing between participants</w:t>
      </w:r>
      <w:r w:rsidRPr="00A7310D">
        <w:t xml:space="preserve">. </w:t>
      </w:r>
    </w:p>
    <w:p w14:paraId="484F6DC7" w14:textId="77777777" w:rsidR="00397948" w:rsidRDefault="00397948" w:rsidP="00571C2D">
      <w:pPr>
        <w:pBdr>
          <w:top w:val="nil"/>
          <w:left w:val="nil"/>
          <w:bottom w:val="nil"/>
          <w:right w:val="nil"/>
          <w:between w:val="nil"/>
        </w:pBdr>
      </w:pPr>
    </w:p>
    <w:p w14:paraId="222BCAD4" w14:textId="7558E053" w:rsidR="00571C2D" w:rsidDel="00747913" w:rsidRDefault="00747913" w:rsidP="00571C2D">
      <w:pPr>
        <w:pBdr>
          <w:top w:val="nil"/>
          <w:left w:val="nil"/>
          <w:bottom w:val="nil"/>
          <w:right w:val="nil"/>
          <w:between w:val="nil"/>
        </w:pBdr>
        <w:rPr>
          <w:del w:id="26" w:author="Rich Piazza" w:date="2021-01-28T12:54:00Z"/>
        </w:rPr>
      </w:pPr>
      <w:ins w:id="27" w:author="Rich Piazza" w:date="2021-01-28T12:54:00Z">
        <w:r>
          <w:lastRenderedPageBreak/>
          <w:t xml:space="preserve">Because ACS data markings are not part of the STIX 2.1 specification, they must be </w:t>
        </w:r>
      </w:ins>
      <w:ins w:id="28" w:author="Rich Piazza" w:date="2021-01-28T12:55:00Z">
        <w:r>
          <w:t>specified using the Extension Definition object as described in section 7.3 of the specification.</w:t>
        </w:r>
      </w:ins>
      <w:del w:id="29" w:author="Rich Piazza" w:date="2021-01-28T12:54:00Z">
        <w:r w:rsidR="00571C2D" w:rsidRPr="00A7310D" w:rsidDel="00747913">
          <w:delText xml:space="preserve">The value of the </w:delText>
        </w:r>
        <w:r w:rsidR="00571C2D" w:rsidDel="00747913">
          <w:rPr>
            <w:rFonts w:ascii="Consolas" w:eastAsia="Consolas" w:hAnsi="Consolas" w:cs="Consolas"/>
            <w:b/>
          </w:rPr>
          <w:delText>definition_type</w:delText>
        </w:r>
        <w:r w:rsidR="00571C2D" w:rsidDel="00747913">
          <w:delText xml:space="preserve"> property </w:delText>
        </w:r>
        <w:r w:rsidR="00571C2D" w:rsidDel="00747913">
          <w:rPr>
            <w:b/>
          </w:rPr>
          <w:delText xml:space="preserve">MUST </w:delText>
        </w:r>
        <w:r w:rsidR="00571C2D" w:rsidDel="00747913">
          <w:delText xml:space="preserve">be </w:delText>
        </w:r>
        <w:r w:rsidR="00571C2D" w:rsidRPr="00A7310D" w:rsidDel="00747913">
          <w:rPr>
            <w:rFonts w:ascii="Consolas" w:eastAsia="Consolas" w:hAnsi="Consolas" w:cs="Consolas"/>
            <w:b/>
            <w:iCs/>
            <w:color w:val="073763"/>
            <w:shd w:val="clear" w:color="auto" w:fill="CFE2F3"/>
            <w:lang w:val="en-US"/>
          </w:rPr>
          <w:delText>x-</w:delText>
        </w:r>
        <w:r w:rsidR="00571C2D" w:rsidDel="00747913">
          <w:rPr>
            <w:rFonts w:ascii="Consolas" w:eastAsia="Consolas" w:hAnsi="Consolas" w:cs="Consolas"/>
            <w:b/>
            <w:iCs/>
            <w:color w:val="073763"/>
            <w:shd w:val="clear" w:color="auto" w:fill="CFE2F3"/>
            <w:lang w:val="en-US"/>
          </w:rPr>
          <w:delText>isa-acs-3</w:delText>
        </w:r>
        <w:r w:rsidR="00571C2D" w:rsidRPr="00A7310D" w:rsidDel="00747913">
          <w:rPr>
            <w:rFonts w:ascii="Consolas" w:eastAsia="Consolas" w:hAnsi="Consolas" w:cs="Consolas"/>
            <w:b/>
            <w:iCs/>
            <w:color w:val="073763"/>
            <w:shd w:val="clear" w:color="auto" w:fill="CFE2F3"/>
            <w:lang w:val="en-US"/>
          </w:rPr>
          <w:delText>-0</w:delText>
        </w:r>
        <w:r w:rsidR="00571C2D" w:rsidDel="00747913">
          <w:delText xml:space="preserve"> when using this marking type</w:delText>
        </w:r>
        <w:r w:rsidR="00C30EAA" w:rsidDel="00747913">
          <w:delText xml:space="preserve"> inside of a STIX 2.1 </w:delText>
        </w:r>
        <w:r w:rsidR="00C30EAA" w:rsidDel="00747913">
          <w:rPr>
            <w:rFonts w:ascii="Consolas" w:eastAsia="Consolas" w:hAnsi="Consolas" w:cs="Consolas"/>
            <w:color w:val="C7254E"/>
            <w:shd w:val="clear" w:color="auto" w:fill="F9F2F4"/>
          </w:rPr>
          <w:delText>marking-definition</w:delText>
        </w:r>
        <w:r w:rsidR="00C30EAA" w:rsidDel="00747913">
          <w:delText xml:space="preserve"> object.</w:delText>
        </w:r>
      </w:del>
    </w:p>
    <w:p w14:paraId="6DA2C650" w14:textId="77777777" w:rsidR="00747913" w:rsidRDefault="00747913" w:rsidP="00571C2D">
      <w:pPr>
        <w:pBdr>
          <w:top w:val="nil"/>
          <w:left w:val="nil"/>
          <w:bottom w:val="nil"/>
          <w:right w:val="nil"/>
          <w:between w:val="nil"/>
        </w:pBdr>
        <w:rPr>
          <w:ins w:id="30" w:author="Rich Piazza" w:date="2021-01-28T12:55:00Z"/>
        </w:rPr>
      </w:pP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78C685DD" w:rsidR="00571C2D" w:rsidRPr="00505727" w:rsidRDefault="00571C2D" w:rsidP="00571C2D">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r w:rsidR="00397948">
        <w:rPr>
          <w:lang w:val="en-US"/>
        </w:rPr>
        <w:t>a</w:t>
      </w:r>
      <w:r>
        <w:rPr>
          <w:lang w:val="en-US"/>
        </w:rPr>
        <w:t>" for more information on creating ACS data marking definitions.</w:t>
      </w:r>
      <w:ins w:id="31" w:author="Rich Piazza" w:date="2021-02-09T13:31:00Z">
        <w:r w:rsidR="000A2D9D">
          <w:rPr>
            <w:lang w:val="en-US"/>
          </w:rPr>
          <w:t xml:space="preserve"> Many of the definitions found below are derived directly from that document.</w:t>
        </w:r>
      </w:ins>
    </w:p>
    <w:p w14:paraId="04FE433E" w14:textId="77777777" w:rsidR="00E01CCD" w:rsidRDefault="00E01CCD" w:rsidP="00571C2D">
      <w:pPr>
        <w:pBdr>
          <w:top w:val="nil"/>
          <w:left w:val="nil"/>
          <w:bottom w:val="nil"/>
          <w:right w:val="nil"/>
          <w:between w:val="nil"/>
        </w:pBdr>
        <w:rPr>
          <w:ins w:id="32" w:author="Rich Piazza" w:date="2021-01-28T13:05:00Z"/>
          <w:b/>
        </w:rPr>
      </w:pPr>
    </w:p>
    <w:p w14:paraId="4BB67C59" w14:textId="5F4A8709" w:rsidR="00571C2D" w:rsidRDefault="00E01CCD" w:rsidP="00571C2D">
      <w:pPr>
        <w:pBdr>
          <w:top w:val="nil"/>
          <w:left w:val="nil"/>
          <w:bottom w:val="nil"/>
          <w:right w:val="nil"/>
          <w:between w:val="nil"/>
        </w:pBdr>
      </w:pPr>
      <w:ins w:id="33" w:author="Rich Piazza" w:date="2021-01-28T13:05:00Z">
        <w:r>
          <w:rPr>
            <w:b/>
          </w:rPr>
          <w:t>Type Name:</w:t>
        </w:r>
        <w:r>
          <w:t xml:space="preserve"> </w:t>
        </w:r>
        <w:r>
          <w:rPr>
            <w:rFonts w:eastAsia="Consolas"/>
            <w:bCs/>
            <w:iCs/>
            <w:color w:val="C7254E"/>
            <w:shd w:val="clear" w:color="auto" w:fill="F9F2F4"/>
            <w:lang w:val="en-US"/>
          </w:rPr>
          <w:t>isa</w:t>
        </w:r>
        <w:r w:rsidRPr="009B7AF2">
          <w:rPr>
            <w:rFonts w:eastAsia="Consolas"/>
            <w:bCs/>
            <w:iCs/>
            <w:color w:val="C7254E"/>
            <w:shd w:val="clear" w:color="auto" w:fill="F9F2F4"/>
            <w:lang w:val="en-US"/>
          </w:rPr>
          <w:t>-acs-</w:t>
        </w:r>
        <w:r w:rsidR="00752EFF">
          <w:rPr>
            <w:rFonts w:eastAsia="Consolas"/>
            <w:bCs/>
            <w:iCs/>
            <w:color w:val="C7254E"/>
            <w:shd w:val="clear" w:color="auto" w:fill="F9F2F4"/>
            <w:lang w:val="en-US"/>
          </w:rPr>
          <w:t>3-0</w:t>
        </w:r>
        <w:r w:rsidRPr="009B7AF2">
          <w:rPr>
            <w:rFonts w:eastAsia="Consolas"/>
            <w:bCs/>
            <w:iCs/>
            <w:color w:val="C7254E"/>
            <w:shd w:val="clear" w:color="auto" w:fill="F9F2F4"/>
            <w:lang w:val="en-US"/>
          </w:rPr>
          <w:t>-type</w:t>
        </w:r>
      </w:ins>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Del="00E01CCD" w14:paraId="3B66227B" w14:textId="67A6E20B" w:rsidTr="00571C2D">
        <w:trPr>
          <w:del w:id="34" w:author="Rich Piazza" w:date="2021-01-28T12:59:00Z"/>
        </w:trPr>
        <w:tc>
          <w:tcPr>
            <w:tcW w:w="3400" w:type="dxa"/>
            <w:shd w:val="clear" w:color="auto" w:fill="auto"/>
            <w:tcMar>
              <w:top w:w="100" w:type="dxa"/>
              <w:left w:w="100" w:type="dxa"/>
              <w:bottom w:w="100" w:type="dxa"/>
              <w:right w:w="100" w:type="dxa"/>
            </w:tcMar>
          </w:tcPr>
          <w:p w14:paraId="356507FB" w14:textId="50128D05" w:rsidR="00571C2D" w:rsidRPr="001F3CCF" w:rsidDel="00E01CCD" w:rsidRDefault="00571C2D" w:rsidP="00571C2D">
            <w:pPr>
              <w:widowControl w:val="0"/>
              <w:pBdr>
                <w:top w:val="nil"/>
                <w:left w:val="nil"/>
                <w:bottom w:val="nil"/>
                <w:right w:val="nil"/>
                <w:between w:val="nil"/>
              </w:pBdr>
              <w:spacing w:line="240" w:lineRule="auto"/>
              <w:rPr>
                <w:del w:id="35" w:author="Rich Piazza" w:date="2021-01-28T12:59:00Z"/>
                <w:rFonts w:ascii="Consolas" w:eastAsia="Consolas" w:hAnsi="Consolas" w:cs="Consolas"/>
                <w:b/>
                <w:bCs/>
                <w:lang w:val="en-US"/>
              </w:rPr>
            </w:pPr>
            <w:del w:id="36" w:author="Rich Piazza" w:date="2021-01-28T12:59:00Z">
              <w:r w:rsidDel="00E01CCD">
                <w:rPr>
                  <w:rFonts w:ascii="Consolas" w:eastAsia="Consolas" w:hAnsi="Consolas" w:cs="Consolas"/>
                  <w:b/>
                  <w:bCs/>
                  <w:lang w:val="en-US"/>
                </w:rPr>
                <w:delText xml:space="preserve">sep_version </w:delText>
              </w:r>
              <w:r w:rsidDel="00E01CCD">
                <w:delText>(required)</w:delText>
              </w:r>
            </w:del>
          </w:p>
        </w:tc>
        <w:tc>
          <w:tcPr>
            <w:tcW w:w="2180" w:type="dxa"/>
            <w:shd w:val="clear" w:color="auto" w:fill="auto"/>
            <w:tcMar>
              <w:top w:w="100" w:type="dxa"/>
              <w:left w:w="100" w:type="dxa"/>
              <w:bottom w:w="100" w:type="dxa"/>
              <w:right w:w="100" w:type="dxa"/>
            </w:tcMar>
          </w:tcPr>
          <w:p w14:paraId="7FEFFA4D" w14:textId="37034DE1" w:rsidR="00571C2D" w:rsidDel="00E01CCD" w:rsidRDefault="00571C2D" w:rsidP="00571C2D">
            <w:pPr>
              <w:pBdr>
                <w:top w:val="nil"/>
                <w:left w:val="nil"/>
                <w:bottom w:val="nil"/>
                <w:right w:val="nil"/>
                <w:between w:val="nil"/>
              </w:pBdr>
              <w:rPr>
                <w:del w:id="37" w:author="Rich Piazza" w:date="2021-01-28T12:59:00Z"/>
                <w:rFonts w:ascii="Consolas" w:eastAsia="Consolas" w:hAnsi="Consolas" w:cs="Consolas"/>
                <w:color w:val="C7254E"/>
                <w:shd w:val="clear" w:color="auto" w:fill="F9F2F4"/>
              </w:rPr>
            </w:pPr>
            <w:del w:id="38" w:author="Rich Piazza" w:date="2021-01-28T12:59:00Z">
              <w:r w:rsidDel="00E01CCD">
                <w:rPr>
                  <w:rFonts w:ascii="Consolas" w:eastAsia="Consolas" w:hAnsi="Consolas" w:cs="Consolas"/>
                  <w:color w:val="C7254E"/>
                  <w:shd w:val="clear" w:color="auto" w:fill="F9F2F4"/>
                </w:rPr>
                <w:delText>integer</w:delText>
              </w:r>
            </w:del>
          </w:p>
        </w:tc>
        <w:tc>
          <w:tcPr>
            <w:tcW w:w="3780" w:type="dxa"/>
            <w:shd w:val="clear" w:color="auto" w:fill="auto"/>
            <w:tcMar>
              <w:top w:w="100" w:type="dxa"/>
              <w:left w:w="100" w:type="dxa"/>
              <w:bottom w:w="100" w:type="dxa"/>
              <w:right w:w="100" w:type="dxa"/>
            </w:tcMar>
          </w:tcPr>
          <w:p w14:paraId="34625F2C" w14:textId="74EDD082" w:rsidR="00571C2D" w:rsidDel="00E01CCD" w:rsidRDefault="00571C2D" w:rsidP="00571C2D">
            <w:pPr>
              <w:widowControl w:val="0"/>
              <w:pBdr>
                <w:top w:val="nil"/>
                <w:left w:val="nil"/>
                <w:bottom w:val="nil"/>
                <w:right w:val="nil"/>
                <w:between w:val="nil"/>
              </w:pBdr>
              <w:spacing w:line="240" w:lineRule="auto"/>
              <w:rPr>
                <w:del w:id="39" w:author="Rich Piazza" w:date="2021-01-28T12:59:00Z"/>
                <w:lang w:val="en-US"/>
              </w:rPr>
            </w:pPr>
            <w:del w:id="40" w:author="Rich Piazza" w:date="2021-01-28T12:59:00Z">
              <w:r w:rsidDel="00E01CCD">
                <w:rPr>
                  <w:lang w:val="en-US"/>
                </w:rPr>
                <w:delText xml:space="preserve">This required property indicated the specification version of the serialization being used.  </w:delText>
              </w:r>
            </w:del>
          </w:p>
          <w:p w14:paraId="3CE9F6EC" w14:textId="62650EE0" w:rsidR="00571C2D" w:rsidDel="00E01CCD" w:rsidRDefault="00571C2D" w:rsidP="00571C2D">
            <w:pPr>
              <w:widowControl w:val="0"/>
              <w:pBdr>
                <w:top w:val="nil"/>
                <w:left w:val="nil"/>
                <w:bottom w:val="nil"/>
                <w:right w:val="nil"/>
                <w:between w:val="nil"/>
              </w:pBdr>
              <w:spacing w:line="240" w:lineRule="auto"/>
              <w:rPr>
                <w:del w:id="41" w:author="Rich Piazza" w:date="2021-01-28T12:59:00Z"/>
                <w:lang w:val="en-US"/>
              </w:rPr>
            </w:pPr>
          </w:p>
          <w:p w14:paraId="76B290B3" w14:textId="5F414FFF" w:rsidR="00571C2D" w:rsidRPr="001F3CCF" w:rsidDel="00E01CCD" w:rsidRDefault="00571C2D" w:rsidP="00571C2D">
            <w:pPr>
              <w:widowControl w:val="0"/>
              <w:pBdr>
                <w:top w:val="nil"/>
                <w:left w:val="nil"/>
                <w:bottom w:val="nil"/>
                <w:right w:val="nil"/>
                <w:between w:val="nil"/>
              </w:pBdr>
              <w:spacing w:line="240" w:lineRule="auto"/>
              <w:rPr>
                <w:del w:id="42" w:author="Rich Piazza" w:date="2021-01-28T12:59:00Z"/>
                <w:lang w:val="en-US"/>
              </w:rPr>
            </w:pPr>
            <w:del w:id="43" w:author="Rich Piazza" w:date="2021-01-28T12:59:00Z">
              <w:r w:rsidDel="00E01CCD">
                <w:delText xml:space="preserve">The value of this property </w:delText>
              </w:r>
              <w:r w:rsidDel="00E01CCD">
                <w:rPr>
                  <w:b/>
                </w:rPr>
                <w:delText>MUST</w:delText>
              </w:r>
              <w:r w:rsidDel="00E01CCD">
                <w:delText xml:space="preserve"> be </w:delText>
              </w:r>
              <w:r w:rsidDel="00E01CCD">
                <w:rPr>
                  <w:rFonts w:ascii="Consolas" w:eastAsia="Consolas" w:hAnsi="Consolas" w:cs="Consolas"/>
                  <w:color w:val="073763"/>
                  <w:shd w:val="clear" w:color="auto" w:fill="CFE2F3"/>
                </w:rPr>
                <w:delText>1</w:delText>
              </w:r>
              <w:r w:rsidDel="00E01CCD">
                <w:delText xml:space="preserve"> for ACS data marking objects defined according to this specification.</w:delText>
              </w:r>
            </w:del>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w:t>
            </w:r>
            <w:r w:rsidRPr="00C11061">
              <w:rPr>
                <w:rFonts w:ascii="Arial" w:hAnsi="Arial" w:cs="Arial"/>
                <w:color w:val="000000"/>
              </w:rPr>
              <w:t>(optional)</w:t>
            </w:r>
          </w:p>
        </w:tc>
        <w:tc>
          <w:tcPr>
            <w:tcW w:w="2180" w:type="dxa"/>
            <w:shd w:val="clear" w:color="auto" w:fill="auto"/>
            <w:tcMar>
              <w:top w:w="100" w:type="dxa"/>
              <w:left w:w="100" w:type="dxa"/>
              <w:bottom w:w="100" w:type="dxa"/>
              <w:right w:w="100" w:type="dxa"/>
            </w:tcMar>
          </w:tcPr>
          <w:p w14:paraId="441CA2A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spacing w:line="240" w:lineRule="auto"/>
              <w:rPr>
                <w:lang w:val="en-US"/>
              </w:rPr>
            </w:pPr>
          </w:p>
          <w:p w14:paraId="79A129B2" w14:textId="77777777" w:rsidR="00571C2D" w:rsidRPr="00212D18" w:rsidRDefault="00571C2D" w:rsidP="00571C2D">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212D18">
              <w:rPr>
                <w:b/>
                <w:bCs/>
                <w:color w:val="000000"/>
              </w:rPr>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2FB39294"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t>responsible_entity_custodian</w:t>
            </w:r>
            <w:proofErr w:type="spellEnd"/>
            <w:r>
              <w:rPr>
                <w:rFonts w:eastAsia="Consolas"/>
                <w:b/>
                <w:bCs/>
                <w:lang w:val="en-US"/>
              </w:rPr>
              <w:t xml:space="preserve"> </w:t>
            </w:r>
            <w:r w:rsidRPr="00212D18">
              <w:rPr>
                <w:rFonts w:ascii="Arial" w:hAnsi="Arial" w:cs="Arial"/>
                <w:color w:val="000000"/>
              </w:rPr>
              <w:t>(required)</w:t>
            </w:r>
          </w:p>
          <w:p w14:paraId="6B022032"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p w14:paraId="4B9A15F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149DC61" w14:textId="74784E3B"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spacing w:line="240" w:lineRule="auto"/>
              <w:rPr>
                <w:lang w:val="en-US"/>
              </w:rPr>
            </w:pPr>
            <w:r w:rsidRPr="00212D18">
              <w:rPr>
                <w:lang w:val="en-US"/>
              </w:rPr>
              <w:t xml:space="preserve">This property represents the data producer that is responsible for providing the associated resource to be shared. It is represented as an organization </w:t>
            </w:r>
            <w:r w:rsidR="00A2085E">
              <w:rPr>
                <w:lang w:val="en-US"/>
              </w:rPr>
              <w:t>value</w:t>
            </w:r>
            <w:r w:rsidRPr="00212D18">
              <w:rPr>
                <w:lang w:val="en-US"/>
              </w:rPr>
              <w:t xml:space="preserve">. This value is </w:t>
            </w:r>
            <w:r w:rsidRPr="00212D18">
              <w:rPr>
                <w:lang w:val="en-US"/>
              </w:rPr>
              <w:lastRenderedPageBreak/>
              <w:t xml:space="preserve">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spacing w:line="240" w:lineRule="auto"/>
              <w:rPr>
                <w:lang w:val="en-US"/>
              </w:rPr>
            </w:pPr>
          </w:p>
          <w:p w14:paraId="6925AC5A" w14:textId="1EA512AE" w:rsidR="00571C2D" w:rsidRDefault="00571C2D" w:rsidP="00571C2D">
            <w:pPr>
              <w:widowControl w:val="0"/>
              <w:pBdr>
                <w:top w:val="nil"/>
                <w:left w:val="nil"/>
                <w:bottom w:val="nil"/>
                <w:right w:val="nil"/>
                <w:between w:val="nil"/>
              </w:pBdr>
              <w:spacing w:line="240" w:lineRule="auto"/>
              <w:rPr>
                <w:lang w:val="en-US"/>
              </w:rPr>
            </w:pPr>
            <w:r w:rsidRPr="00212D18">
              <w:rPr>
                <w:lang w:val="en-US"/>
              </w:rPr>
              <w:t>Allowable values</w:t>
            </w:r>
            <w:r w:rsidR="00A2085E">
              <w:rPr>
                <w:lang w:val="en-US"/>
              </w:rPr>
              <w:t>,</w:t>
            </w:r>
            <w:r w:rsidRPr="00212D18">
              <w:rPr>
                <w:lang w:val="en-US"/>
              </w:rPr>
              <w:t xml:space="preserve">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00A2085E">
              <w:rPr>
                <w:b/>
                <w:bCs/>
                <w:lang w:val="en-US"/>
              </w:rPr>
              <w:t>,</w:t>
            </w:r>
            <w:r w:rsidRPr="00212D18">
              <w:rPr>
                <w:b/>
                <w:bCs/>
                <w:lang w:val="en-US"/>
              </w:rPr>
              <w:t xml:space="preserve"> </w:t>
            </w:r>
            <w:del w:id="44" w:author="Rich Piazza" w:date="2021-04-01T10:48:00Z">
              <w:r w:rsidRPr="00212D18" w:rsidDel="000E3F98">
                <w:rPr>
                  <w:b/>
                  <w:lang w:val="en-US"/>
                </w:rPr>
                <w:delText>MUST</w:delText>
              </w:r>
              <w:r w:rsidDel="000E3F98">
                <w:rPr>
                  <w:lang w:val="en-US"/>
                </w:rPr>
                <w:delText xml:space="preserve"> </w:delText>
              </w:r>
            </w:del>
            <w:ins w:id="45" w:author="Rich Piazza" w:date="2021-04-01T10:48:00Z">
              <w:r w:rsidR="000E3F98">
                <w:rPr>
                  <w:b/>
                  <w:lang w:val="en-US"/>
                </w:rPr>
                <w:t>SHOULD</w:t>
              </w:r>
              <w:r w:rsidR="000E3F98">
                <w:rPr>
                  <w:lang w:val="en-US"/>
                </w:rPr>
                <w:t xml:space="preserve"> </w:t>
              </w:r>
            </w:ins>
            <w:r>
              <w:rPr>
                <w:lang w:val="en-US"/>
              </w:rPr>
              <w:t>be used.</w:t>
            </w:r>
          </w:p>
          <w:p w14:paraId="2331A6E8" w14:textId="77777777" w:rsidR="005731D7" w:rsidRDefault="005731D7" w:rsidP="00571C2D">
            <w:pPr>
              <w:widowControl w:val="0"/>
              <w:pBdr>
                <w:top w:val="nil"/>
                <w:left w:val="nil"/>
                <w:bottom w:val="nil"/>
                <w:right w:val="nil"/>
                <w:between w:val="nil"/>
              </w:pBdr>
              <w:spacing w:line="240" w:lineRule="auto"/>
              <w:rPr>
                <w:lang w:val="en-US"/>
              </w:rPr>
            </w:pPr>
          </w:p>
          <w:p w14:paraId="4312C20F" w14:textId="7F051113" w:rsidR="005731D7" w:rsidRPr="001F3CCF" w:rsidRDefault="005731D7" w:rsidP="00571C2D">
            <w:pPr>
              <w:widowControl w:val="0"/>
              <w:pBdr>
                <w:top w:val="nil"/>
                <w:left w:val="nil"/>
                <w:bottom w:val="nil"/>
                <w:right w:val="nil"/>
                <w:between w:val="nil"/>
              </w:pBdr>
              <w:spacing w:line="240" w:lineRule="auto"/>
              <w:rPr>
                <w:lang w:val="en-US"/>
              </w:rPr>
            </w:pPr>
            <w:r>
              <w:rPr>
                <w:lang w:val="en-US"/>
              </w:rPr>
              <w:t xml:space="preserve">The set of allowable values can be thought of as an </w:t>
            </w:r>
            <w:r w:rsidR="006844AC">
              <w:rPr>
                <w:lang w:val="en-US"/>
              </w:rPr>
              <w:t xml:space="preserve">open vocabulary, </w:t>
            </w:r>
            <w:r w:rsidR="008927C3">
              <w:rPr>
                <w:lang w:val="en-US"/>
              </w:rPr>
              <w:t>but it</w:t>
            </w:r>
            <w:r>
              <w:rPr>
                <w:lang w:val="en-US"/>
              </w:rP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212D18">
              <w:rPr>
                <w:rFonts w:ascii="Consolas" w:eastAsia="Consolas" w:hAnsi="Consolas" w:cs="Consolas"/>
                <w:b/>
                <w:bCs/>
                <w:lang w:val="en-US"/>
              </w:rPr>
              <w:lastRenderedPageBreak/>
              <w:t>responsible_entity_originator</w:t>
            </w:r>
            <w:proofErr w:type="spellEnd"/>
          </w:p>
          <w:p w14:paraId="0B6E74A0" w14:textId="77777777"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277CD6FF" w14:textId="465E31C2"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7B50C94D" w14:textId="0DEE58B4"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r w:rsidR="00C53779" w:rsidRPr="005754B9">
              <w:rPr>
                <w:lang w:val="en-US"/>
              </w:rPr>
              <w:t>present,</w:t>
            </w:r>
            <w:r w:rsidRPr="005754B9">
              <w:rPr>
                <w:lang w:val="en-US"/>
              </w:rPr>
              <w:t xml:space="preserve"> then the origin of the information is unspecified. It is represented as an organization </w:t>
            </w:r>
            <w:r w:rsidR="00A2085E">
              <w:rPr>
                <w:lang w:val="en-US"/>
              </w:rPr>
              <w:t>value</w:t>
            </w:r>
            <w:r w:rsidRPr="005754B9">
              <w:rPr>
                <w:lang w:val="en-US"/>
              </w:rPr>
              <w:t xml:space="preserve">. </w:t>
            </w:r>
            <w:r w:rsidR="00CB13AF">
              <w:rPr>
                <w:lang w:val="en-US"/>
              </w:rPr>
              <w:t>An appropriate value from t</w:t>
            </w:r>
            <w:r w:rsidRPr="005754B9">
              <w:rPr>
                <w:lang w:val="en-US"/>
              </w:rPr>
              <w:t xml:space="preserve">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5754B9">
              <w:rPr>
                <w:b/>
                <w:lang w:val="en-US"/>
              </w:rPr>
              <w:t>SHOULD</w:t>
            </w:r>
            <w:r w:rsidRPr="005754B9">
              <w:rPr>
                <w:lang w:val="en-US"/>
              </w:rPr>
              <w:t xml:space="preserve"> be used. However, additional </w:t>
            </w:r>
            <w:r w:rsidR="00751151">
              <w:rPr>
                <w:lang w:val="en-US"/>
              </w:rPr>
              <w:t>values</w:t>
            </w:r>
            <w:r w:rsidR="00751151" w:rsidRPr="005754B9">
              <w:rPr>
                <w:lang w:val="en-US"/>
              </w:rPr>
              <w:t xml:space="preserve"> </w:t>
            </w:r>
            <w:r w:rsidRPr="005754B9">
              <w:rPr>
                <w:lang w:val="en-US"/>
              </w:rPr>
              <w:t xml:space="preserve">may be created to specify the originator. </w:t>
            </w:r>
          </w:p>
          <w:p w14:paraId="527D0EB9" w14:textId="710EBE5C" w:rsidR="005731D7" w:rsidRDefault="005731D7" w:rsidP="00571C2D">
            <w:pPr>
              <w:widowControl w:val="0"/>
              <w:pBdr>
                <w:top w:val="nil"/>
                <w:left w:val="nil"/>
                <w:bottom w:val="nil"/>
                <w:right w:val="nil"/>
                <w:between w:val="nil"/>
              </w:pBdr>
              <w:spacing w:line="240" w:lineRule="auto"/>
              <w:rPr>
                <w:lang w:val="en-US"/>
              </w:rPr>
            </w:pPr>
          </w:p>
          <w:p w14:paraId="5DA9B566" w14:textId="682C9FBF" w:rsidR="005731D7" w:rsidRDefault="005731D7" w:rsidP="00571C2D">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open vocabulary</w:t>
            </w:r>
            <w:r w:rsidR="00751151">
              <w:rPr>
                <w:lang w:val="en-US"/>
              </w:rPr>
              <w:t xml:space="preserve">, but it </w:t>
            </w:r>
            <w:r>
              <w:rPr>
                <w:lang w:val="en-US"/>
              </w:rPr>
              <w:t>is not explicitly defined in this specification.</w:t>
            </w:r>
          </w:p>
          <w:p w14:paraId="654798EA" w14:textId="77777777" w:rsidR="00571C2D" w:rsidRDefault="00571C2D" w:rsidP="00571C2D">
            <w:pPr>
              <w:widowControl w:val="0"/>
              <w:pBdr>
                <w:top w:val="nil"/>
                <w:left w:val="nil"/>
                <w:bottom w:val="nil"/>
                <w:right w:val="nil"/>
                <w:between w:val="nil"/>
              </w:pBdr>
              <w:spacing w:line="240" w:lineRule="auto"/>
              <w:rPr>
                <w:lang w:val="en-US"/>
              </w:rPr>
            </w:pPr>
          </w:p>
          <w:p w14:paraId="06C23249"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t>authority_reference</w:t>
            </w:r>
            <w:proofErr w:type="spellEnd"/>
          </w:p>
          <w:p w14:paraId="2F74FB9C"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needed by ESSA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spacing w:line="240" w:lineRule="auto"/>
              <w:rPr>
                <w:lang w:val="en-US"/>
              </w:rPr>
            </w:pPr>
          </w:p>
          <w:p w14:paraId="6B53C6C5"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It </w:t>
            </w:r>
            <w:r w:rsidRPr="005754B9">
              <w:rPr>
                <w:b/>
                <w:lang w:val="en-US"/>
              </w:rPr>
              <w:t>MUST</w:t>
            </w:r>
            <w:r>
              <w:rPr>
                <w:lang w:val="en-US"/>
              </w:rPr>
              <w:t xml:space="preserve"> be of the</w:t>
            </w:r>
            <w:r w:rsidRPr="005754B9">
              <w:rPr>
                <w:lang w:val="en-US"/>
              </w:rPr>
              <w:t xml:space="preserve"> of the format </w:t>
            </w:r>
            <w:r w:rsidRPr="005754B9">
              <w:rPr>
                <w:i/>
                <w:lang w:val="en-US"/>
              </w:rPr>
              <w:lastRenderedPageBreak/>
              <w:t>urn</w:t>
            </w:r>
            <w:proofErr w:type="gramStart"/>
            <w:r w:rsidRPr="005754B9">
              <w:rPr>
                <w:i/>
                <w:lang w:val="en-US"/>
              </w:rPr>
              <w:t>(:\</w:t>
            </w:r>
            <w:proofErr w:type="gramEnd"/>
            <w:r w:rsidRPr="005754B9">
              <w:rPr>
                <w:i/>
                <w:lang w:val="en-US"/>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77777777"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lastRenderedPageBreak/>
              <w:t>policy_reference</w:t>
            </w:r>
            <w:proofErr w:type="spellEnd"/>
            <w:r>
              <w:rPr>
                <w:rFonts w:ascii="Menlo" w:hAnsi="Menlo" w:cs="Menlo"/>
                <w:b/>
                <w:bCs/>
                <w:color w:val="000000"/>
                <w:sz w:val="18"/>
                <w:szCs w:val="18"/>
              </w:rPr>
              <w:t xml:space="preserve"> </w:t>
            </w:r>
            <w:r w:rsidRPr="00751151">
              <w:rPr>
                <w:rFonts w:ascii="Arial" w:hAnsi="Arial" w:cs="Arial"/>
                <w:color w:val="000000"/>
              </w:rPr>
              <w:t>(required)</w:t>
            </w:r>
          </w:p>
        </w:tc>
        <w:tc>
          <w:tcPr>
            <w:tcW w:w="2180" w:type="dxa"/>
            <w:shd w:val="clear" w:color="auto" w:fill="auto"/>
            <w:tcMar>
              <w:top w:w="100" w:type="dxa"/>
              <w:left w:w="100" w:type="dxa"/>
              <w:bottom w:w="100" w:type="dxa"/>
              <w:right w:w="100" w:type="dxa"/>
            </w:tcMar>
          </w:tcPr>
          <w:p w14:paraId="3AAD9049" w14:textId="77777777" w:rsidR="00B936C6" w:rsidRDefault="00DE61A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spacing w:line="240" w:lineRule="auto"/>
              <w:rPr>
                <w:lang w:val="en-US"/>
              </w:rPr>
            </w:pPr>
            <w:r>
              <w:rPr>
                <w:lang w:val="en-US"/>
              </w:rP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spacing w:line="240" w:lineRule="auto"/>
              <w:rPr>
                <w:iCs/>
                <w:lang w:val="en-US"/>
              </w:rPr>
            </w:pPr>
          </w:p>
          <w:p w14:paraId="3ADEE42C" w14:textId="097BBDE8" w:rsidR="00DE61AC" w:rsidRDefault="00DE61AC" w:rsidP="00571C2D">
            <w:pPr>
              <w:widowControl w:val="0"/>
              <w:pBdr>
                <w:top w:val="nil"/>
                <w:left w:val="nil"/>
                <w:bottom w:val="nil"/>
                <w:right w:val="nil"/>
                <w:between w:val="nil"/>
              </w:pBdr>
              <w:spacing w:line="240" w:lineRule="auto"/>
              <w:rPr>
                <w:iCs/>
                <w:lang w:val="en-US"/>
              </w:rPr>
            </w:pPr>
            <w:r>
              <w:rPr>
                <w:iCs/>
                <w:lang w:val="en-US"/>
              </w:rPr>
              <w:t xml:space="preserve">Multiple URNs can be included, </w:t>
            </w:r>
            <w:r w:rsidR="00751151">
              <w:rPr>
                <w:iCs/>
                <w:lang w:val="en-US"/>
              </w:rPr>
              <w:t>separated</w:t>
            </w:r>
            <w:r>
              <w:rPr>
                <w:iCs/>
                <w:lang w:val="en-US"/>
              </w:rPr>
              <w:t xml:space="preserve"> by a space, but one of the following </w:t>
            </w:r>
            <w:r w:rsidRPr="00751151">
              <w:rPr>
                <w:b/>
                <w:bCs/>
                <w:iCs/>
                <w:lang w:val="en-US"/>
              </w:rPr>
              <w:t>MUST</w:t>
            </w:r>
            <w:r>
              <w:rPr>
                <w:iCs/>
                <w:lang w:val="en-US"/>
              </w:rPr>
              <w:t xml:space="preserve"> be included:</w:t>
            </w:r>
          </w:p>
          <w:p w14:paraId="13E43D5C" w14:textId="77777777" w:rsidR="00DE61AC" w:rsidRDefault="00DE61AC" w:rsidP="00571C2D">
            <w:pPr>
              <w:widowControl w:val="0"/>
              <w:pBdr>
                <w:top w:val="nil"/>
                <w:left w:val="nil"/>
                <w:bottom w:val="nil"/>
                <w:right w:val="nil"/>
                <w:between w:val="nil"/>
              </w:pBdr>
              <w:spacing w:line="240" w:lineRule="auto"/>
              <w:rPr>
                <w:iCs/>
                <w:lang w:val="en-US"/>
              </w:rPr>
            </w:pPr>
          </w:p>
          <w:p w14:paraId="3612AFF0" w14:textId="4118CC41"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:policy:acs:ns:v3.0?privdefault=permit&amp;sharedefault=permit </w:t>
            </w:r>
          </w:p>
          <w:p w14:paraId="05F468E7" w14:textId="33D96068"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permit&amp;sharedefault</w:t>
            </w:r>
            <w:proofErr w:type="spellEnd"/>
            <w:r>
              <w:rPr>
                <w:sz w:val="22"/>
                <w:szCs w:val="22"/>
              </w:rPr>
              <w:t xml:space="preserve">=deny </w:t>
            </w:r>
          </w:p>
          <w:p w14:paraId="0C6909D0" w14:textId="432A9573"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deny&amp;sharedefault</w:t>
            </w:r>
            <w:proofErr w:type="spellEnd"/>
            <w:r>
              <w:rPr>
                <w:sz w:val="22"/>
                <w:szCs w:val="22"/>
              </w:rPr>
              <w:t xml:space="preserve">=permit </w:t>
            </w:r>
          </w:p>
          <w:p w14:paraId="19954E3B" w14:textId="2B88A08E"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:policy:acs:ns:v3.0?privdefault=</w:t>
            </w:r>
            <w:proofErr w:type="spellStart"/>
            <w:r w:rsidRPr="00751151">
              <w:rPr>
                <w:sz w:val="22"/>
                <w:szCs w:val="22"/>
              </w:rPr>
              <w:t>deny&amp;sharedefault</w:t>
            </w:r>
            <w:proofErr w:type="spellEnd"/>
            <w:r w:rsidRPr="00751151">
              <w:rPr>
                <w:sz w:val="22"/>
                <w:szCs w:val="22"/>
              </w:rPr>
              <w:t xml:space="preserve">=deny </w:t>
            </w:r>
          </w:p>
          <w:p w14:paraId="2FC1E61C" w14:textId="77777777" w:rsidR="00693EC2" w:rsidRDefault="00693EC2" w:rsidP="00693EC2">
            <w:pPr>
              <w:widowControl w:val="0"/>
              <w:pBdr>
                <w:top w:val="nil"/>
                <w:left w:val="nil"/>
                <w:bottom w:val="nil"/>
                <w:right w:val="nil"/>
                <w:between w:val="nil"/>
              </w:pBdr>
              <w:spacing w:line="240" w:lineRule="auto"/>
              <w:rPr>
                <w:iCs/>
                <w:lang w:val="en-US"/>
              </w:rPr>
            </w:pPr>
          </w:p>
          <w:p w14:paraId="34AA2444" w14:textId="40760260" w:rsidR="00693EC2" w:rsidRPr="00751151" w:rsidRDefault="00751151" w:rsidP="00693EC2">
            <w:pPr>
              <w:widowControl w:val="0"/>
              <w:pBdr>
                <w:top w:val="nil"/>
                <w:left w:val="nil"/>
                <w:bottom w:val="nil"/>
                <w:right w:val="nil"/>
                <w:between w:val="nil"/>
              </w:pBdr>
              <w:spacing w:line="240" w:lineRule="auto"/>
              <w:rPr>
                <w:i/>
                <w:lang w:val="en-US"/>
              </w:rPr>
            </w:pPr>
            <w:r>
              <w:rPr>
                <w:lang w:val="en-US"/>
              </w:rPr>
              <w:t>Each value</w:t>
            </w:r>
            <w:r w:rsidR="00693EC2" w:rsidRPr="005754B9">
              <w:rPr>
                <w:lang w:val="en-US"/>
              </w:rPr>
              <w:t xml:space="preserve"> </w:t>
            </w:r>
            <w:r w:rsidR="00693EC2" w:rsidRPr="005754B9">
              <w:rPr>
                <w:b/>
                <w:lang w:val="en-US"/>
              </w:rPr>
              <w:t>MUST</w:t>
            </w:r>
            <w:r w:rsidR="00693EC2">
              <w:rPr>
                <w:lang w:val="en-US"/>
              </w:rPr>
              <w:t xml:space="preserve"> be </w:t>
            </w:r>
            <w:r w:rsidR="00693EC2" w:rsidRPr="005754B9">
              <w:rPr>
                <w:lang w:val="en-US"/>
              </w:rPr>
              <w:t xml:space="preserve">of the format </w:t>
            </w:r>
            <w:r w:rsidR="00693EC2" w:rsidRPr="005754B9">
              <w:rPr>
                <w:i/>
                <w:lang w:val="en-US"/>
              </w:rPr>
              <w:t>urn</w:t>
            </w:r>
            <w:proofErr w:type="gramStart"/>
            <w:r w:rsidR="00693EC2" w:rsidRPr="005754B9">
              <w:rPr>
                <w:i/>
                <w:lang w:val="en-US"/>
              </w:rPr>
              <w:t>(:\</w:t>
            </w:r>
            <w:proofErr w:type="gramEnd"/>
            <w:r w:rsidR="00693EC2" w:rsidRPr="005754B9">
              <w:rPr>
                <w:i/>
                <w:lang w:val="en-US"/>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del w:id="46" w:author="Rich Piazza" w:date="2021-01-28T13:03:00Z">
              <w:r w:rsidRPr="005754B9" w:rsidDel="00E01CCD">
                <w:rPr>
                  <w:rFonts w:ascii="Consolas" w:eastAsia="Consolas" w:hAnsi="Consolas" w:cs="Consolas"/>
                  <w:iCs/>
                  <w:color w:val="C7254E"/>
                  <w:shd w:val="clear" w:color="auto" w:fill="F9F2F4"/>
                  <w:lang w:val="en-US"/>
                </w:rPr>
                <w:delText>x-</w:delText>
              </w:r>
            </w:del>
            <w:proofErr w:type="spellStart"/>
            <w:r>
              <w:rPr>
                <w:rFonts w:ascii="Consolas" w:eastAsia="Consolas" w:hAnsi="Consolas" w:cs="Consolas"/>
                <w:iCs/>
                <w:color w:val="C7254E"/>
                <w:shd w:val="clear" w:color="auto" w:fill="F9F2F4"/>
                <w:lang w:val="en-US"/>
              </w:rPr>
              <w:t>isa</w:t>
            </w:r>
            <w:proofErr w:type="spellEnd"/>
            <w:r w:rsidRPr="005754B9">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spacing w:line="240" w:lineRule="auto"/>
              <w:rPr>
                <w:lang w:val="en-US"/>
              </w:rPr>
            </w:pPr>
          </w:p>
          <w:p w14:paraId="09C012EE"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14:paraId="28A2F041" w14:textId="77777777" w:rsidR="00571C2D" w:rsidRDefault="00571C2D" w:rsidP="00571C2D">
            <w:pPr>
              <w:widowControl w:val="0"/>
              <w:pBdr>
                <w:top w:val="nil"/>
                <w:left w:val="nil"/>
                <w:bottom w:val="nil"/>
                <w:right w:val="nil"/>
                <w:between w:val="nil"/>
              </w:pBdr>
              <w:spacing w:line="240" w:lineRule="auto"/>
              <w:rPr>
                <w:lang w:val="en-US"/>
              </w:rPr>
            </w:pPr>
          </w:p>
          <w:p w14:paraId="0DE7C582" w14:textId="5042B680"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Details regarding the basic encoding specification detail for Original Classification are included in the Smart Data – Enterprise Data Header (EDH) Implementation Profile for the Cyber Community.</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del w:id="47" w:author="Rich Piazza" w:date="2021-01-28T13:03:00Z">
              <w:r w:rsidDel="00E01CCD">
                <w:rPr>
                  <w:rFonts w:ascii="Consolas" w:eastAsia="Consolas" w:hAnsi="Consolas" w:cs="Consolas"/>
                  <w:iCs/>
                  <w:color w:val="C7254E"/>
                  <w:shd w:val="clear" w:color="auto" w:fill="F9F2F4"/>
                  <w:lang w:val="en-US"/>
                </w:rPr>
                <w:delText>x-</w:delText>
              </w:r>
            </w:del>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spacing w:line="240" w:lineRule="auto"/>
              <w:rPr>
                <w:lang w:val="en-US"/>
              </w:rPr>
            </w:pPr>
          </w:p>
          <w:p w14:paraId="32E8C5EC"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14:paraId="26FDBDA3" w14:textId="77777777" w:rsidR="00571C2D" w:rsidRDefault="00571C2D" w:rsidP="00571C2D">
            <w:pPr>
              <w:widowControl w:val="0"/>
              <w:pBdr>
                <w:top w:val="nil"/>
                <w:left w:val="nil"/>
                <w:bottom w:val="nil"/>
                <w:right w:val="nil"/>
                <w:between w:val="nil"/>
              </w:pBdr>
              <w:spacing w:line="240" w:lineRule="auto"/>
              <w:rPr>
                <w:lang w:val="en-US"/>
              </w:rPr>
            </w:pPr>
          </w:p>
          <w:p w14:paraId="6F60D3F4" w14:textId="4EE49F9A"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Details regarding the basic encoding specification detail for Original Classification are included in the Smart Data – Enterprise Data Header (EDH) Implementation Profile for the Cyber </w:t>
            </w:r>
            <w:r w:rsidRPr="005754B9">
              <w:rPr>
                <w:lang w:val="en-US"/>
              </w:rPr>
              <w:lastRenderedPageBreak/>
              <w:t>Community</w:t>
            </w:r>
            <w:r>
              <w:rPr>
                <w:lang w:val="en-US"/>
              </w:rP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lastRenderedPageBreak/>
              <w:t>declassification</w:t>
            </w:r>
          </w:p>
          <w:p w14:paraId="6D603FC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77777777"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del w:id="48" w:author="Rich Piazza" w:date="2021-01-28T13:04:00Z">
              <w:r w:rsidDel="00E01CCD">
                <w:rPr>
                  <w:rFonts w:ascii="Consolas" w:eastAsia="Consolas" w:hAnsi="Consolas" w:cs="Consolas"/>
                  <w:iCs/>
                  <w:color w:val="C7254E"/>
                  <w:shd w:val="clear" w:color="auto" w:fill="F9F2F4"/>
                  <w:lang w:val="en-US"/>
                </w:rPr>
                <w:delText>x-</w:delText>
              </w:r>
            </w:del>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spacing w:line="240" w:lineRule="auto"/>
              <w:rPr>
                <w:lang w:val="en-US"/>
              </w:rPr>
            </w:pPr>
          </w:p>
          <w:p w14:paraId="6395D072" w14:textId="59A66CE7"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Declassification are included in the Smart Data – Enterprise Data Header (EDH) Implementation Profile for the Cyber Community</w:t>
            </w:r>
            <w:r>
              <w:rPr>
                <w:lang w:val="en-US"/>
              </w:rP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77777777" w:rsidR="00801DBA" w:rsidRPr="00801DBA" w:rsidRDefault="00801DBA" w:rsidP="00801DBA">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re</w:t>
            </w:r>
            <w:r w:rsidRPr="00801DBA">
              <w:rPr>
                <w:rFonts w:ascii="Consolas" w:eastAsia="Consolas" w:hAnsi="Consolas" w:cs="Consolas"/>
                <w:b/>
                <w:bCs/>
                <w:lang w:val="en-US"/>
              </w:rPr>
              <w:t>source</w:t>
            </w:r>
            <w:r>
              <w:rPr>
                <w:rFonts w:ascii="Consolas" w:eastAsia="Consolas" w:hAnsi="Consolas" w:cs="Consolas"/>
                <w:b/>
                <w:bCs/>
                <w:lang w:val="en-US"/>
              </w:rPr>
              <w:t>_d</w:t>
            </w:r>
            <w:r w:rsidRPr="00801DBA">
              <w:rPr>
                <w:rFonts w:ascii="Consolas" w:eastAsia="Consolas" w:hAnsi="Consolas" w:cs="Consolas"/>
                <w:b/>
                <w:bCs/>
                <w:lang w:val="en-US"/>
              </w:rPr>
              <w:t>isposition</w:t>
            </w:r>
            <w:proofErr w:type="spellEnd"/>
            <w:r w:rsidR="00302018">
              <w:rPr>
                <w:rFonts w:ascii="Consolas" w:eastAsia="Consolas" w:hAnsi="Consolas" w:cs="Consolas"/>
                <w:b/>
                <w:bCs/>
                <w:lang w:val="en-US"/>
              </w:rPr>
              <w:t xml:space="preserve"> </w:t>
            </w:r>
            <w:r w:rsidR="00302018" w:rsidRPr="00751151">
              <w:rPr>
                <w:rFonts w:ascii="Consolas" w:eastAsia="Consolas" w:hAnsi="Consolas" w:cs="Consolas"/>
                <w:lang w:val="en-US"/>
              </w:rPr>
              <w:t>(</w:t>
            </w:r>
            <w:r w:rsidR="00302018">
              <w:rPr>
                <w:rFonts w:ascii="Consolas" w:eastAsia="Consolas" w:hAnsi="Consolas" w:cs="Consolas"/>
                <w:lang w:val="en-US"/>
              </w:rPr>
              <w:t>optional</w:t>
            </w:r>
            <w:r w:rsidR="00302018" w:rsidRPr="00751151">
              <w:rPr>
                <w:rFonts w:ascii="Consolas" w:eastAsia="Consolas" w:hAnsi="Consolas" w:cs="Consolas"/>
                <w:lang w:val="en-US"/>
              </w:rPr>
              <w:t>)</w:t>
            </w:r>
          </w:p>
          <w:p w14:paraId="0FDB2BB4" w14:textId="77777777" w:rsidR="00801DBA" w:rsidRPr="00C63293" w:rsidRDefault="00801DBA"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AC50982" w14:textId="7E0DA267" w:rsidR="00576610"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del w:id="49" w:author="Rich Piazza" w:date="2021-01-28T13:04:00Z">
              <w:r w:rsidDel="00E01CCD">
                <w:rPr>
                  <w:rFonts w:ascii="Consolas" w:eastAsia="Consolas" w:hAnsi="Consolas" w:cs="Consolas"/>
                  <w:iCs/>
                  <w:color w:val="C7254E"/>
                  <w:shd w:val="clear" w:color="auto" w:fill="F9F2F4"/>
                  <w:lang w:val="en-US"/>
                </w:rPr>
                <w:delText>x-</w:delText>
              </w:r>
            </w:del>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Pr>
                <w:rFonts w:ascii="Consolas" w:eastAsia="Consolas" w:hAnsi="Consolas" w:cs="Consolas"/>
                <w:iCs/>
                <w:color w:val="C7254E"/>
                <w:shd w:val="clear" w:color="auto" w:fill="F9F2F4"/>
                <w:lang w:val="en-US"/>
              </w:rPr>
              <w:t>acs</w:t>
            </w:r>
            <w:proofErr w:type="spellEnd"/>
            <w:r>
              <w:rPr>
                <w:rFonts w:ascii="Consolas" w:eastAsia="Consolas" w:hAnsi="Consolas" w:cs="Consolas"/>
                <w:iCs/>
                <w:color w:val="C7254E"/>
                <w:shd w:val="clear" w:color="auto" w:fill="F9F2F4"/>
                <w:lang w:val="en-US"/>
              </w:rPr>
              <w:t>-resource</w:t>
            </w:r>
            <w:r w:rsidR="00556184">
              <w:rPr>
                <w:rFonts w:ascii="Consolas" w:eastAsia="Consolas" w:hAnsi="Consolas" w:cs="Consolas"/>
                <w:iCs/>
                <w:color w:val="C7254E"/>
                <w:shd w:val="clear" w:color="auto" w:fill="F9F2F4"/>
                <w:lang w:val="en-US"/>
              </w:rPr>
              <w:t>-</w:t>
            </w:r>
          </w:p>
          <w:p w14:paraId="6628542E" w14:textId="570DE2DD" w:rsidR="00801DBA" w:rsidRPr="00C63293"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spacing w:line="240" w:lineRule="auto"/>
            </w:pPr>
          </w:p>
          <w:p w14:paraId="2E4CED72" w14:textId="41E3017A"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spacing w:line="240" w:lineRule="auto"/>
            </w:pPr>
          </w:p>
          <w:p w14:paraId="5B9C3C24" w14:textId="2E2CF6F0" w:rsidR="00170DA8" w:rsidRPr="00751151" w:rsidRDefault="00A40B36" w:rsidP="00571C2D">
            <w:pPr>
              <w:widowControl w:val="0"/>
              <w:pBdr>
                <w:top w:val="nil"/>
                <w:left w:val="nil"/>
                <w:bottom w:val="nil"/>
                <w:right w:val="nil"/>
                <w:between w:val="nil"/>
              </w:pBdr>
              <w:spacing w:line="240" w:lineRule="auto"/>
            </w:pPr>
            <w:r w:rsidRPr="00751151">
              <w:t>Details regarding the basic encoding specification detail for Resource Disposition are included in the Smart Data – Enterprise Data Header (EDH) Implementation Profile for the Cyber Community</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C63293"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C63293">
              <w:rPr>
                <w:rFonts w:ascii="Consolas" w:eastAsia="Consolas" w:hAnsi="Consolas" w:cs="Consolas"/>
                <w:b/>
                <w:bCs/>
                <w:lang w:val="en-US"/>
              </w:rPr>
              <w:t>public_release</w:t>
            </w:r>
            <w:proofErr w:type="spellEnd"/>
          </w:p>
          <w:p w14:paraId="7FDB6E99" w14:textId="54E562DC" w:rsidR="00DE61AC" w:rsidRPr="00C63293" w:rsidRDefault="00184653" w:rsidP="00DE61AC">
            <w:pPr>
              <w:widowControl w:val="0"/>
              <w:pBdr>
                <w:top w:val="nil"/>
                <w:left w:val="nil"/>
                <w:bottom w:val="nil"/>
                <w:right w:val="nil"/>
                <w:between w:val="nil"/>
              </w:pBdr>
              <w:spacing w:line="240" w:lineRule="auto"/>
              <w:rPr>
                <w:rFonts w:ascii="Consolas" w:eastAsia="Consolas" w:hAnsi="Consolas" w:cs="Consolas"/>
                <w:b/>
                <w:bCs/>
                <w:lang w:val="en-U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77777777" w:rsidR="00DE61AC" w:rsidRPr="00C63293" w:rsidRDefault="00DE61AC" w:rsidP="00DE61AC">
            <w:pPr>
              <w:pBdr>
                <w:top w:val="nil"/>
                <w:left w:val="nil"/>
                <w:bottom w:val="nil"/>
                <w:right w:val="nil"/>
                <w:between w:val="nil"/>
              </w:pBdr>
              <w:rPr>
                <w:rFonts w:ascii="Consolas" w:eastAsia="Consolas" w:hAnsi="Consolas" w:cs="Consolas"/>
                <w:iCs/>
                <w:color w:val="C7254E"/>
                <w:shd w:val="clear" w:color="auto" w:fill="F9F2F4"/>
                <w:lang w:val="en-US"/>
              </w:rPr>
            </w:pPr>
            <w:del w:id="50" w:author="Rich Piazza" w:date="2021-01-28T13:04:00Z">
              <w:r w:rsidRPr="00C63293" w:rsidDel="00E01CCD">
                <w:rPr>
                  <w:rFonts w:ascii="Consolas" w:eastAsia="Consolas" w:hAnsi="Consolas" w:cs="Consolas"/>
                  <w:iCs/>
                  <w:color w:val="C7254E"/>
                  <w:shd w:val="clear" w:color="auto" w:fill="F9F2F4"/>
                  <w:lang w:val="en-US"/>
                </w:rPr>
                <w:delText>x-</w:delText>
              </w:r>
            </w:del>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spacing w:line="240" w:lineRule="auto"/>
              <w:rPr>
                <w:lang w:val="en-US"/>
              </w:rPr>
            </w:pPr>
            <w:r w:rsidRPr="00C63293">
              <w:rPr>
                <w:lang w:val="en-US"/>
              </w:rPr>
              <w:t xml:space="preserve">This property </w:t>
            </w:r>
            <w:r w:rsidR="00CD7579">
              <w:rPr>
                <w:lang w:val="en-US"/>
              </w:rPr>
              <w:t>is</w:t>
            </w:r>
            <w:r w:rsidRPr="00C63293">
              <w:rPr>
                <w:lang w:val="en-US"/>
              </w:rPr>
              <w:t xml:space="preserve"> used to provide the release authority and date for resources that have been through a formal public release determination </w:t>
            </w:r>
            <w:r w:rsidR="00751151" w:rsidRPr="00C63293">
              <w:rPr>
                <w:lang w:val="en-US"/>
              </w:rPr>
              <w:t>process</w:t>
            </w:r>
            <w:r w:rsidR="00751151">
              <w:rPr>
                <w:lang w:val="en-US"/>
              </w:rPr>
              <w:t xml:space="preserve"> or</w:t>
            </w:r>
            <w:r>
              <w:rPr>
                <w:lang w:val="en-US"/>
              </w:rPr>
              <w:t xml:space="preserve"> note that the resource has not been publicly released</w:t>
            </w:r>
            <w:r w:rsidR="00751151">
              <w:rPr>
                <w:lang w:val="en-US"/>
              </w:rPr>
              <w:t>.</w:t>
            </w:r>
            <w:r w:rsidRPr="00C63293">
              <w:rPr>
                <w:lang w:val="en-US"/>
              </w:rPr>
              <w:t xml:space="preserve"> </w:t>
            </w:r>
          </w:p>
          <w:p w14:paraId="34A24686" w14:textId="77777777" w:rsidR="00DE61AC" w:rsidRDefault="00DE61AC" w:rsidP="00DE61AC">
            <w:pPr>
              <w:widowControl w:val="0"/>
              <w:pBdr>
                <w:top w:val="nil"/>
                <w:left w:val="nil"/>
                <w:bottom w:val="nil"/>
                <w:right w:val="nil"/>
                <w:between w:val="nil"/>
              </w:pBdr>
              <w:spacing w:line="240" w:lineRule="auto"/>
              <w:rPr>
                <w:lang w:val="en-US"/>
              </w:rPr>
            </w:pPr>
          </w:p>
          <w:p w14:paraId="2F2DFEC2" w14:textId="77777777" w:rsidR="00DE61AC" w:rsidRDefault="00DE61AC" w:rsidP="00DE61AC">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Public Release are included in the Smart Data – Enterprise Data Header (EDH) Implementation Profile for the Cyber Community.</w:t>
            </w:r>
          </w:p>
          <w:p w14:paraId="31BC5918" w14:textId="77777777" w:rsidR="00160D53" w:rsidRDefault="00160D53" w:rsidP="00DE61AC">
            <w:pPr>
              <w:widowControl w:val="0"/>
              <w:pBdr>
                <w:top w:val="nil"/>
                <w:left w:val="nil"/>
                <w:bottom w:val="nil"/>
                <w:right w:val="nil"/>
                <w:between w:val="nil"/>
              </w:pBdr>
              <w:spacing w:line="240" w:lineRule="auto"/>
              <w:rPr>
                <w:lang w:val="en-US"/>
              </w:rPr>
            </w:pPr>
          </w:p>
          <w:p w14:paraId="507862D0" w14:textId="60EE10CB" w:rsidR="00160D53" w:rsidRPr="00C63293" w:rsidRDefault="00160D53" w:rsidP="00DE61AC">
            <w:pPr>
              <w:widowControl w:val="0"/>
              <w:pBdr>
                <w:top w:val="nil"/>
                <w:left w:val="nil"/>
                <w:bottom w:val="nil"/>
                <w:right w:val="nil"/>
                <w:between w:val="nil"/>
              </w:pBdr>
              <w:spacing w:line="240" w:lineRule="auto"/>
              <w:rPr>
                <w:lang w:val="en-US"/>
              </w:rPr>
            </w:pPr>
            <w:r>
              <w:rPr>
                <w:lang w:val="en-US"/>
              </w:rPr>
              <w:t xml:space="preserve">This property </w:t>
            </w:r>
            <w:del w:id="51" w:author="Rich Piazza" w:date="2021-04-01T10:56:00Z">
              <w:r w:rsidRPr="00CD459C" w:rsidDel="000E3F98">
                <w:rPr>
                  <w:b/>
                  <w:bCs/>
                  <w:lang w:val="en-US"/>
                </w:rPr>
                <w:delText>MUST</w:delText>
              </w:r>
              <w:r w:rsidDel="000E3F98">
                <w:rPr>
                  <w:lang w:val="en-US"/>
                </w:rPr>
                <w:delText xml:space="preserve"> </w:delText>
              </w:r>
            </w:del>
            <w:ins w:id="52" w:author="Rich Piazza" w:date="2021-04-01T10:56:00Z">
              <w:r w:rsidR="000E3F98">
                <w:rPr>
                  <w:b/>
                  <w:bCs/>
                  <w:lang w:val="en-US"/>
                </w:rPr>
                <w:t>SHOULD</w:t>
              </w:r>
              <w:r w:rsidR="000E3F98">
                <w:rPr>
                  <w:lang w:val="en-US"/>
                </w:rPr>
                <w:t xml:space="preserve"> </w:t>
              </w:r>
            </w:ins>
            <w:r>
              <w:rPr>
                <w:lang w:val="en-US"/>
              </w:rPr>
              <w:t xml:space="preserve">be present if the </w:t>
            </w:r>
            <w:proofErr w:type="spellStart"/>
            <w:r w:rsidR="002D0A9D" w:rsidRPr="00CD459C">
              <w:rPr>
                <w:rFonts w:ascii="Consolas" w:hAnsi="Consolas" w:cs="Consolas"/>
                <w:b/>
                <w:bCs/>
                <w:color w:val="000000"/>
              </w:rPr>
              <w:t>control_set</w:t>
            </w:r>
            <w:proofErr w:type="spellEnd"/>
            <w:r w:rsidR="002D0A9D" w:rsidRPr="00CD459C">
              <w:rPr>
                <w:rFonts w:ascii="Consolas" w:hAnsi="Consolas" w:cs="Consolas"/>
                <w:b/>
                <w:bCs/>
                <w:color w:val="000000"/>
              </w:rPr>
              <w:t>/</w:t>
            </w:r>
            <w:proofErr w:type="spellStart"/>
            <w:r w:rsidR="00CF4649">
              <w:rPr>
                <w:rFonts w:ascii="Consolas" w:eastAsia="Consolas" w:hAnsi="Consolas" w:cs="Consolas"/>
                <w:b/>
                <w:bCs/>
                <w:lang w:val="en-US"/>
              </w:rPr>
              <w:t>formal_determination</w:t>
            </w:r>
            <w:proofErr w:type="spellEnd"/>
            <w:r w:rsidR="00CF4649">
              <w:rPr>
                <w:rFonts w:ascii="Consolas" w:eastAsia="Consolas" w:hAnsi="Consolas" w:cs="Consolas"/>
                <w:b/>
                <w:bCs/>
                <w:lang w:val="en-US"/>
              </w:rPr>
              <w:t xml:space="preserve"> </w:t>
            </w:r>
            <w:r>
              <w:rPr>
                <w:lang w:val="en-US"/>
              </w:rPr>
              <w:t xml:space="preserve">property contains </w:t>
            </w:r>
            <w:r>
              <w:rPr>
                <w:rFonts w:eastAsia="Consolas"/>
                <w:color w:val="073763"/>
                <w:shd w:val="clear" w:color="auto" w:fill="CFE2F3"/>
                <w:lang w:val="en-US"/>
              </w:rPr>
              <w:t>PUBREL.</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19F0F7FE"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lastRenderedPageBreak/>
              <w:t>access_</w:t>
            </w:r>
            <w:r w:rsidRPr="007C52FC">
              <w:rPr>
                <w:b/>
                <w:bCs/>
                <w:color w:val="000000"/>
              </w:rPr>
              <w:t>privilege</w:t>
            </w:r>
            <w:proofErr w:type="spellEnd"/>
            <w:r>
              <w:rPr>
                <w:rFonts w:ascii="Menlo" w:hAnsi="Menlo" w:cs="Menlo"/>
                <w:b/>
                <w:bCs/>
                <w:color w:val="000000"/>
                <w:sz w:val="18"/>
                <w:szCs w:val="18"/>
              </w:rPr>
              <w:t xml:space="preserve"> </w:t>
            </w:r>
            <w:r w:rsidR="00AD5F66" w:rsidRPr="00751151">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573118B5" w14:textId="78C582EF"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del w:id="53" w:author="Rich Piazza" w:date="2021-01-28T13:04:00Z">
              <w:r w:rsidR="001265B7" w:rsidDel="00E01CCD">
                <w:rPr>
                  <w:rFonts w:ascii="Consolas" w:eastAsia="Consolas" w:hAnsi="Consolas" w:cs="Consolas"/>
                  <w:iCs/>
                  <w:color w:val="C7254E"/>
                  <w:shd w:val="clear" w:color="auto" w:fill="F9F2F4"/>
                  <w:lang w:val="en-US"/>
                </w:rPr>
                <w:delText>x-</w:delText>
              </w:r>
            </w:del>
            <w:proofErr w:type="spellStart"/>
            <w:r w:rsidR="001265B7">
              <w:rPr>
                <w:rFonts w:ascii="Consolas" w:eastAsia="Consolas" w:hAnsi="Consolas" w:cs="Consolas"/>
                <w:iCs/>
                <w:color w:val="C7254E"/>
                <w:shd w:val="clear" w:color="auto" w:fill="F9F2F4"/>
                <w:lang w:val="en-US"/>
              </w:rPr>
              <w:t>isa</w:t>
            </w:r>
            <w:proofErr w:type="spellEnd"/>
            <w:r w:rsidR="001265B7">
              <w:rPr>
                <w:rFonts w:ascii="Consolas" w:eastAsia="Consolas" w:hAnsi="Consolas" w:cs="Consolas"/>
                <w:iCs/>
                <w:color w:val="C7254E"/>
                <w:shd w:val="clear" w:color="auto" w:fill="F9F2F4"/>
                <w:lang w:val="en-US"/>
              </w:rPr>
              <w:t>-</w:t>
            </w:r>
            <w:proofErr w:type="spellStart"/>
            <w:r w:rsidR="001265B7">
              <w:rPr>
                <w:rFonts w:ascii="Consolas" w:eastAsia="Consolas" w:hAnsi="Consolas" w:cs="Consolas"/>
                <w:iCs/>
                <w:color w:val="C7254E"/>
                <w:shd w:val="clear" w:color="auto" w:fill="F9F2F4"/>
                <w:lang w:val="en-US"/>
              </w:rPr>
              <w:t>ac</w:t>
            </w:r>
            <w:r w:rsidR="00AD5F66">
              <w:rPr>
                <w:rFonts w:ascii="Consolas" w:eastAsia="Consolas" w:hAnsi="Consolas" w:cs="Consolas"/>
                <w:iCs/>
                <w:color w:val="C7254E"/>
                <w:shd w:val="clear" w:color="auto" w:fill="F9F2F4"/>
                <w:lang w:val="en-US"/>
              </w:rPr>
              <w:t>s</w:t>
            </w:r>
            <w:proofErr w:type="spellEnd"/>
            <w:r w:rsidR="001265B7">
              <w:rPr>
                <w:rFonts w:ascii="Consolas" w:eastAsia="Consolas" w:hAnsi="Consolas" w:cs="Consolas"/>
                <w:iCs/>
                <w:color w:val="C7254E"/>
                <w:shd w:val="clear" w:color="auto" w:fill="F9F2F4"/>
                <w:lang w:val="en-US"/>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spacing w:line="240" w:lineRule="auto"/>
              <w:rPr>
                <w:lang w:val="en-US"/>
              </w:rPr>
            </w:pPr>
            <w:r>
              <w:rPr>
                <w:lang w:val="en-US"/>
              </w:rPr>
              <w:t xml:space="preserve">This property </w:t>
            </w:r>
            <w:r w:rsidR="00C7439D">
              <w:rPr>
                <w:lang w:val="en-US"/>
              </w:rPr>
              <w:t xml:space="preserve">provides a </w:t>
            </w:r>
            <w:r w:rsidR="00C7439D" w:rsidRPr="00C7439D">
              <w:rPr>
                <w:lang w:val="en-US"/>
              </w:rPr>
              <w:t xml:space="preserve">means of limiting or permitting specific actions </w:t>
            </w:r>
            <w:r w:rsidR="00751151">
              <w:rPr>
                <w:lang w:val="en-US"/>
              </w:rPr>
              <w:t>once</w:t>
            </w:r>
            <w:r w:rsidR="00C7439D" w:rsidRPr="00C7439D">
              <w:rPr>
                <w:lang w:val="en-US"/>
              </w:rPr>
              <w:t xml:space="preserve"> access control decisions</w:t>
            </w:r>
            <w:r w:rsidR="00751151">
              <w:rPr>
                <w:lang w:val="en-US"/>
              </w:rPr>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53D32029"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Pr="004617C4">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00FCEC5E" w14:textId="32BA75C9"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del w:id="54" w:author="Rich Piazza" w:date="2021-01-28T13:04:00Z">
              <w:r w:rsidR="00AD5F66" w:rsidRPr="00751151" w:rsidDel="00E01CCD">
                <w:rPr>
                  <w:rFonts w:ascii="Consolas" w:eastAsia="Consolas" w:hAnsi="Consolas" w:cs="Consolas"/>
                  <w:bCs/>
                  <w:iCs/>
                  <w:color w:val="C7254E"/>
                  <w:shd w:val="clear" w:color="auto" w:fill="F9F2F4"/>
                  <w:lang w:val="en-US"/>
                </w:rPr>
                <w:delText>x-</w:delText>
              </w:r>
            </w:del>
            <w:proofErr w:type="spellStart"/>
            <w:r w:rsidR="00AD5F66" w:rsidRPr="00751151">
              <w:rPr>
                <w:rFonts w:ascii="Consolas" w:eastAsia="Consolas" w:hAnsi="Consolas" w:cs="Consolas"/>
                <w:bCs/>
                <w:iCs/>
                <w:color w:val="C7254E"/>
                <w:shd w:val="clear" w:color="auto" w:fill="F9F2F4"/>
                <w:lang w:val="en-US"/>
              </w:rPr>
              <w:t>isa</w:t>
            </w:r>
            <w:proofErr w:type="spellEnd"/>
            <w:r w:rsidR="00AD5F66" w:rsidRPr="00751151">
              <w:rPr>
                <w:rFonts w:ascii="Consolas" w:eastAsia="Consolas" w:hAnsi="Consolas" w:cs="Consolas"/>
                <w:bCs/>
                <w:iCs/>
                <w:color w:val="C7254E"/>
                <w:shd w:val="clear" w:color="auto" w:fill="F9F2F4"/>
                <w:lang w:val="en-US"/>
              </w:rPr>
              <w:t>-</w:t>
            </w:r>
            <w:proofErr w:type="spellStart"/>
            <w:r w:rsidR="00AD5F66" w:rsidRPr="00751151">
              <w:rPr>
                <w:rFonts w:ascii="Consolas" w:eastAsia="Consolas" w:hAnsi="Consolas" w:cs="Consolas"/>
                <w:bCs/>
                <w:iCs/>
                <w:color w:val="C7254E"/>
                <w:shd w:val="clear" w:color="auto" w:fill="F9F2F4"/>
                <w:lang w:val="en-US"/>
              </w:rPr>
              <w:t>acs</w:t>
            </w:r>
            <w:proofErr w:type="spellEnd"/>
            <w:r w:rsidR="00AD5F66" w:rsidRPr="00751151">
              <w:rPr>
                <w:rFonts w:ascii="Consolas" w:eastAsia="Consolas" w:hAnsi="Consolas" w:cs="Consolas"/>
                <w:bCs/>
                <w:iCs/>
                <w:color w:val="C7254E"/>
                <w:shd w:val="clear" w:color="auto" w:fill="F9F2F4"/>
                <w:lang w:val="en-US"/>
              </w:rPr>
              <w:t>-</w:t>
            </w:r>
            <w:r w:rsidR="00056F26" w:rsidRPr="00056F26">
              <w:rPr>
                <w:rFonts w:ascii="Consolas" w:eastAsia="Consolas" w:hAnsi="Consolas" w:cs="Consolas"/>
                <w:bCs/>
                <w:iCs/>
                <w:color w:val="C7254E"/>
                <w:shd w:val="clear" w:color="auto" w:fill="F9F2F4"/>
                <w:lang w:val="en-US"/>
              </w:rPr>
              <w:t>further-sharing</w:t>
            </w:r>
            <w:r w:rsidR="00AD5F66" w:rsidRPr="00751151">
              <w:rPr>
                <w:rFonts w:ascii="Consolas" w:eastAsia="Consolas" w:hAnsi="Consolas" w:cs="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spacing w:line="240" w:lineRule="auto"/>
              <w:rPr>
                <w:lang w:val="en-US"/>
              </w:rPr>
            </w:pPr>
            <w:r>
              <w:rPr>
                <w:lang w:val="en-US"/>
              </w:rPr>
              <w:t xml:space="preserve">This property provides a </w:t>
            </w:r>
            <w:r w:rsidRPr="002B0630">
              <w:rPr>
                <w:lang w:val="en-US"/>
              </w:rPr>
              <w:t xml:space="preserve">means of limiting or permitting further sharing </w:t>
            </w:r>
            <w:r w:rsidR="00751151">
              <w:rPr>
                <w:lang w:val="en-US"/>
              </w:rPr>
              <w:t>once</w:t>
            </w:r>
            <w:r w:rsidR="00751151" w:rsidRPr="00C7439D">
              <w:rPr>
                <w:lang w:val="en-US"/>
              </w:rPr>
              <w:t xml:space="preserve"> </w:t>
            </w:r>
            <w:r w:rsidR="00751151">
              <w:rPr>
                <w:lang w:val="en-US"/>
              </w:rPr>
              <w:t xml:space="preserve">original </w:t>
            </w:r>
            <w:r w:rsidR="00751151" w:rsidRPr="00C7439D">
              <w:rPr>
                <w:lang w:val="en-US"/>
              </w:rPr>
              <w:t>access control decisions</w:t>
            </w:r>
            <w:r w:rsidR="00751151">
              <w:rPr>
                <w:lang w:val="en-US"/>
              </w:rPr>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77777777" w:rsidR="00DE61AC" w:rsidRPr="00C63293" w:rsidRDefault="00DE61AC" w:rsidP="00DE61AC">
            <w:pPr>
              <w:pBdr>
                <w:top w:val="nil"/>
                <w:left w:val="nil"/>
                <w:bottom w:val="nil"/>
                <w:right w:val="nil"/>
                <w:between w:val="nil"/>
              </w:pBdr>
              <w:rPr>
                <w:rFonts w:ascii="Consolas" w:eastAsia="Consolas" w:hAnsi="Consolas" w:cs="Consolas"/>
                <w:color w:val="C7254E"/>
                <w:shd w:val="clear" w:color="auto" w:fill="F9F2F4"/>
                <w:lang w:val="en-US"/>
              </w:rPr>
            </w:pPr>
            <w:del w:id="55" w:author="Rich Piazza" w:date="2021-01-28T13:04:00Z">
              <w:r w:rsidRPr="00C63293" w:rsidDel="00E01CCD">
                <w:rPr>
                  <w:rFonts w:ascii="Consolas" w:eastAsia="Consolas" w:hAnsi="Consolas" w:cs="Consolas"/>
                  <w:iCs/>
                  <w:color w:val="C7254E"/>
                  <w:shd w:val="clear" w:color="auto" w:fill="F9F2F4"/>
                  <w:lang w:val="en-US"/>
                </w:rPr>
                <w:delText>x-</w:delText>
              </w:r>
            </w:del>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spacing w:line="240" w:lineRule="auto"/>
              <w:rPr>
                <w:lang w:val="en-US"/>
              </w:rPr>
            </w:pPr>
            <w:r w:rsidRPr="00C63293">
              <w:rPr>
                <w:lang w:val="en-US"/>
              </w:rPr>
              <w:t xml:space="preserve">The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rPr>
                <w:lang w:val="en-US"/>
              </w:rPr>
              <w:t>property is the group of data tags that are used to inform automated access control decisions.</w:t>
            </w:r>
          </w:p>
        </w:tc>
      </w:tr>
    </w:tbl>
    <w:p w14:paraId="2A53E454" w14:textId="3BC474A3" w:rsidR="00571C2D" w:rsidRDefault="00397948" w:rsidP="00D22194">
      <w:pPr>
        <w:pStyle w:val="Heading4"/>
      </w:pPr>
      <w:bookmarkStart w:id="56" w:name="_Toc528065167"/>
      <w:r>
        <w:t>2</w:t>
      </w:r>
      <w:r w:rsidR="00657F66">
        <w:t>.</w:t>
      </w:r>
      <w:r w:rsidR="00571C2D">
        <w:t xml:space="preserve">1 ACS </w:t>
      </w:r>
      <w:r w:rsidR="00571C2D">
        <w:rPr>
          <w:lang w:val="en-US"/>
        </w:rPr>
        <w:t>Original Classification</w:t>
      </w:r>
      <w:r w:rsidR="00571C2D" w:rsidRPr="009B7AF2">
        <w:t xml:space="preserve"> Object Type</w:t>
      </w:r>
      <w:bookmarkEnd w:id="56"/>
    </w:p>
    <w:p w14:paraId="0118E983"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del w:id="57" w:author="Rich Piazza" w:date="2021-01-28T13:04:00Z">
        <w:r w:rsidRPr="00066AF3" w:rsidDel="00E01CCD">
          <w:rPr>
            <w:rFonts w:ascii="Consolas" w:eastAsia="Consolas" w:hAnsi="Consolas" w:cs="Consolas"/>
            <w:bCs/>
            <w:iCs/>
            <w:color w:val="C7254E"/>
            <w:shd w:val="clear" w:color="auto" w:fill="F9F2F4"/>
            <w:lang w:val="en-US"/>
            <w:rPrChange w:id="58" w:author="Rich Piazza" w:date="2021-01-28T13:30:00Z">
              <w:rPr>
                <w:rFonts w:eastAsia="Consolas"/>
                <w:bCs/>
                <w:iCs/>
                <w:color w:val="C7254E"/>
                <w:shd w:val="clear" w:color="auto" w:fill="F9F2F4"/>
                <w:lang w:val="en-US"/>
              </w:rPr>
            </w:rPrChange>
          </w:rPr>
          <w:delText>x-</w:delText>
        </w:r>
      </w:del>
      <w:proofErr w:type="spellStart"/>
      <w:r w:rsidRPr="00066AF3">
        <w:rPr>
          <w:rFonts w:ascii="Consolas" w:eastAsia="Consolas" w:hAnsi="Consolas" w:cs="Consolas"/>
          <w:bCs/>
          <w:iCs/>
          <w:color w:val="C7254E"/>
          <w:shd w:val="clear" w:color="auto" w:fill="F9F2F4"/>
          <w:lang w:val="en-US"/>
          <w:rPrChange w:id="59" w:author="Rich Piazza" w:date="2021-01-28T13:30:00Z">
            <w:rPr>
              <w:rFonts w:eastAsia="Consolas"/>
              <w:bCs/>
              <w:iCs/>
              <w:color w:val="C7254E"/>
              <w:shd w:val="clear" w:color="auto" w:fill="F9F2F4"/>
              <w:lang w:val="en-US"/>
            </w:rPr>
          </w:rPrChange>
        </w:rPr>
        <w:t>isa</w:t>
      </w:r>
      <w:proofErr w:type="spellEnd"/>
      <w:r w:rsidRPr="00066AF3">
        <w:rPr>
          <w:rFonts w:ascii="Consolas" w:eastAsia="Consolas" w:hAnsi="Consolas" w:cs="Consolas"/>
          <w:bCs/>
          <w:iCs/>
          <w:color w:val="C7254E"/>
          <w:shd w:val="clear" w:color="auto" w:fill="F9F2F4"/>
          <w:lang w:val="en-US"/>
          <w:rPrChange w:id="60" w:author="Rich Piazza" w:date="2021-01-28T13:30:00Z">
            <w:rPr>
              <w:rFonts w:eastAsia="Consolas"/>
              <w:bCs/>
              <w:iCs/>
              <w:color w:val="C7254E"/>
              <w:shd w:val="clear" w:color="auto" w:fill="F9F2F4"/>
              <w:lang w:val="en-US"/>
            </w:rPr>
          </w:rPrChange>
        </w:rPr>
        <w:t>-</w:t>
      </w:r>
      <w:proofErr w:type="spellStart"/>
      <w:r w:rsidRPr="00066AF3">
        <w:rPr>
          <w:rFonts w:ascii="Consolas" w:eastAsia="Consolas" w:hAnsi="Consolas" w:cs="Consolas"/>
          <w:bCs/>
          <w:iCs/>
          <w:color w:val="C7254E"/>
          <w:shd w:val="clear" w:color="auto" w:fill="F9F2F4"/>
          <w:lang w:val="en-US"/>
          <w:rPrChange w:id="61" w:author="Rich Piazza" w:date="2021-01-28T13:30:00Z">
            <w:rPr>
              <w:rFonts w:eastAsia="Consolas"/>
              <w:bCs/>
              <w:iCs/>
              <w:color w:val="C7254E"/>
              <w:shd w:val="clear" w:color="auto" w:fill="F9F2F4"/>
              <w:lang w:val="en-US"/>
            </w:rPr>
          </w:rPrChange>
        </w:rPr>
        <w:t>acs</w:t>
      </w:r>
      <w:proofErr w:type="spellEnd"/>
      <w:r w:rsidRPr="00066AF3">
        <w:rPr>
          <w:rFonts w:ascii="Consolas" w:eastAsia="Consolas" w:hAnsi="Consolas" w:cs="Consolas"/>
          <w:bCs/>
          <w:iCs/>
          <w:color w:val="C7254E"/>
          <w:shd w:val="clear" w:color="auto" w:fill="F9F2F4"/>
          <w:lang w:val="en-US"/>
          <w:rPrChange w:id="62" w:author="Rich Piazza" w:date="2021-01-28T13:30:00Z">
            <w:rPr>
              <w:rFonts w:eastAsia="Consolas"/>
              <w:bCs/>
              <w:iCs/>
              <w:color w:val="C7254E"/>
              <w:shd w:val="clear" w:color="auto" w:fill="F9F2F4"/>
              <w:lang w:val="en-US"/>
            </w:rPr>
          </w:rPrChange>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1A91275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18D3544E"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E5606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14:paraId="29C11759" w14:textId="03F27F28" w:rsidR="00571C2D" w:rsidRDefault="00397948" w:rsidP="00D22194">
      <w:pPr>
        <w:pStyle w:val="Heading4"/>
      </w:pPr>
      <w:bookmarkStart w:id="63" w:name="_Toc528065168"/>
      <w:r>
        <w:t>2</w:t>
      </w:r>
      <w:r w:rsidR="00657F66">
        <w:t>.</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63"/>
    </w:p>
    <w:p w14:paraId="54A65BAB"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del w:id="64" w:author="Rich Piazza" w:date="2021-01-28T13:28:00Z">
        <w:r w:rsidRPr="00066AF3" w:rsidDel="00066AF3">
          <w:rPr>
            <w:rFonts w:ascii="Consolas" w:eastAsia="Consolas" w:hAnsi="Consolas" w:cs="Consolas"/>
            <w:bCs/>
            <w:iCs/>
            <w:color w:val="C7254E"/>
            <w:shd w:val="clear" w:color="auto" w:fill="F9F2F4"/>
            <w:lang w:val="en-US"/>
            <w:rPrChange w:id="65" w:author="Rich Piazza" w:date="2021-01-28T13:30:00Z">
              <w:rPr>
                <w:rFonts w:eastAsia="Consolas"/>
                <w:bCs/>
                <w:iCs/>
                <w:color w:val="C7254E"/>
                <w:shd w:val="clear" w:color="auto" w:fill="F9F2F4"/>
                <w:lang w:val="en-US"/>
              </w:rPr>
            </w:rPrChange>
          </w:rPr>
          <w:delText>x-</w:delText>
        </w:r>
      </w:del>
      <w:proofErr w:type="spellStart"/>
      <w:r w:rsidRPr="00066AF3">
        <w:rPr>
          <w:rFonts w:ascii="Consolas" w:eastAsia="Consolas" w:hAnsi="Consolas" w:cs="Consolas"/>
          <w:bCs/>
          <w:iCs/>
          <w:color w:val="C7254E"/>
          <w:shd w:val="clear" w:color="auto" w:fill="F9F2F4"/>
          <w:lang w:val="en-US"/>
          <w:rPrChange w:id="66" w:author="Rich Piazza" w:date="2021-01-28T13:30:00Z">
            <w:rPr>
              <w:rFonts w:eastAsia="Consolas"/>
              <w:bCs/>
              <w:iCs/>
              <w:color w:val="C7254E"/>
              <w:shd w:val="clear" w:color="auto" w:fill="F9F2F4"/>
              <w:lang w:val="en-US"/>
            </w:rPr>
          </w:rPrChange>
        </w:rPr>
        <w:t>isa</w:t>
      </w:r>
      <w:proofErr w:type="spellEnd"/>
      <w:r w:rsidRPr="00066AF3">
        <w:rPr>
          <w:rFonts w:ascii="Consolas" w:eastAsia="Consolas" w:hAnsi="Consolas" w:cs="Consolas"/>
          <w:bCs/>
          <w:iCs/>
          <w:color w:val="C7254E"/>
          <w:shd w:val="clear" w:color="auto" w:fill="F9F2F4"/>
          <w:lang w:val="en-US"/>
          <w:rPrChange w:id="67" w:author="Rich Piazza" w:date="2021-01-28T13:30:00Z">
            <w:rPr>
              <w:rFonts w:eastAsia="Consolas"/>
              <w:bCs/>
              <w:iCs/>
              <w:color w:val="C7254E"/>
              <w:shd w:val="clear" w:color="auto" w:fill="F9F2F4"/>
              <w:lang w:val="en-US"/>
            </w:rPr>
          </w:rPrChange>
        </w:rPr>
        <w:t>-</w:t>
      </w:r>
      <w:proofErr w:type="spellStart"/>
      <w:r w:rsidRPr="00066AF3">
        <w:rPr>
          <w:rFonts w:ascii="Consolas" w:eastAsia="Consolas" w:hAnsi="Consolas" w:cs="Consolas"/>
          <w:bCs/>
          <w:iCs/>
          <w:color w:val="C7254E"/>
          <w:shd w:val="clear" w:color="auto" w:fill="F9F2F4"/>
          <w:lang w:val="en-US"/>
          <w:rPrChange w:id="68" w:author="Rich Piazza" w:date="2021-01-28T13:30:00Z">
            <w:rPr>
              <w:rFonts w:eastAsia="Consolas"/>
              <w:bCs/>
              <w:iCs/>
              <w:color w:val="C7254E"/>
              <w:shd w:val="clear" w:color="auto" w:fill="F9F2F4"/>
              <w:lang w:val="en-US"/>
            </w:rPr>
          </w:rPrChange>
        </w:rPr>
        <w:t>acs</w:t>
      </w:r>
      <w:proofErr w:type="spellEnd"/>
      <w:r w:rsidRPr="00066AF3">
        <w:rPr>
          <w:rFonts w:ascii="Consolas" w:eastAsia="Consolas" w:hAnsi="Consolas" w:cs="Consolas"/>
          <w:bCs/>
          <w:iCs/>
          <w:color w:val="C7254E"/>
          <w:shd w:val="clear" w:color="auto" w:fill="F9F2F4"/>
          <w:lang w:val="en-US"/>
          <w:rPrChange w:id="69" w:author="Rich Piazza" w:date="2021-01-28T13:30:00Z">
            <w:rPr>
              <w:rFonts w:eastAsia="Consolas"/>
              <w:bCs/>
              <w:iCs/>
              <w:color w:val="C7254E"/>
              <w:shd w:val="clear" w:color="auto" w:fill="F9F2F4"/>
              <w:lang w:val="en-US"/>
            </w:rPr>
          </w:rPrChange>
        </w:rPr>
        <w:t>-derivative-classification-type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571C2D" w14:paraId="0C07E036" w14:textId="77777777" w:rsidTr="00BB26C6">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19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9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47953DFB" w14:textId="77777777" w:rsidTr="00BB26C6">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1980" w:type="dxa"/>
            <w:shd w:val="clear" w:color="auto" w:fill="auto"/>
            <w:tcMar>
              <w:top w:w="100" w:type="dxa"/>
              <w:left w:w="100" w:type="dxa"/>
              <w:bottom w:w="100" w:type="dxa"/>
              <w:right w:w="100" w:type="dxa"/>
            </w:tcMar>
          </w:tcPr>
          <w:p w14:paraId="692416D7"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288D1617" w14:textId="66716DAD"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 xml:space="preserve">This property contains the name of person with the </w:t>
            </w:r>
            <w:r w:rsidR="00BB26C6" w:rsidRPr="0086307E">
              <w:rPr>
                <w:lang w:val="en-US"/>
              </w:rPr>
              <w:t>derivative</w:t>
            </w:r>
            <w:r>
              <w:rPr>
                <w:rStyle w:val="FootnoteReference"/>
                <w:lang w:val="en-US"/>
              </w:rPr>
              <w:footnoteReference w:id="1"/>
            </w:r>
            <w:r w:rsidRPr="009B7AF2">
              <w:rPr>
                <w:lang w:val="en-US"/>
              </w:rPr>
              <w:t xml:space="preserve"> classification authority who made a classification determination</w:t>
            </w:r>
            <w:r>
              <w:rPr>
                <w:lang w:val="en-US"/>
              </w:rPr>
              <w:t>.</w:t>
            </w:r>
          </w:p>
        </w:tc>
      </w:tr>
      <w:tr w:rsidR="00571C2D" w:rsidRPr="009B7AF2" w14:paraId="4BEDC38B" w14:textId="77777777" w:rsidTr="00BB26C6">
        <w:tc>
          <w:tcPr>
            <w:tcW w:w="3400" w:type="dxa"/>
            <w:shd w:val="clear" w:color="auto" w:fill="auto"/>
            <w:tcMar>
              <w:top w:w="100" w:type="dxa"/>
              <w:left w:w="100" w:type="dxa"/>
              <w:bottom w:w="100" w:type="dxa"/>
              <w:right w:w="100" w:type="dxa"/>
            </w:tcMar>
          </w:tcPr>
          <w:p w14:paraId="4377A6E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04B4BF4"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43ADAD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9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9B7AF2" w14:paraId="27782E7F" w14:textId="77777777" w:rsidTr="00BB26C6">
        <w:tc>
          <w:tcPr>
            <w:tcW w:w="3400" w:type="dxa"/>
            <w:shd w:val="clear" w:color="auto" w:fill="auto"/>
            <w:tcMar>
              <w:top w:w="100" w:type="dxa"/>
              <w:left w:w="100" w:type="dxa"/>
              <w:bottom w:w="100" w:type="dxa"/>
              <w:right w:w="100" w:type="dxa"/>
            </w:tcMar>
          </w:tcPr>
          <w:p w14:paraId="7B738E06"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Pr="003A7D7E">
              <w:rPr>
                <w:rFonts w:ascii="Arial" w:hAnsi="Arial" w:cs="Arial"/>
                <w:color w:val="000000"/>
              </w:rPr>
              <w:t>(required)</w:t>
            </w:r>
          </w:p>
          <w:p w14:paraId="1B1C76E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2E0AB6DE"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14:paraId="36CA8E2C" w14:textId="175E0807" w:rsidR="00A40B36" w:rsidRDefault="00397948" w:rsidP="00512044">
      <w:pPr>
        <w:pStyle w:val="Heading4"/>
      </w:pPr>
      <w:bookmarkStart w:id="70" w:name="_Toc528065170"/>
      <w:r>
        <w:t>2</w:t>
      </w:r>
      <w:r w:rsidR="00A40B36">
        <w:t>.3</w:t>
      </w:r>
      <w:r w:rsidR="00A40B36" w:rsidRPr="009B7AF2">
        <w:t> </w:t>
      </w:r>
      <w:r w:rsidR="00A40B36">
        <w:t xml:space="preserve">ACS </w:t>
      </w:r>
      <w:r w:rsidR="00A40B36">
        <w:rPr>
          <w:lang w:val="en-US"/>
        </w:rPr>
        <w:t>Declassification</w:t>
      </w:r>
      <w:r w:rsidR="00A40B36" w:rsidRPr="009B7AF2">
        <w:t xml:space="preserve"> Object Type</w:t>
      </w:r>
    </w:p>
    <w:p w14:paraId="1CA2004E" w14:textId="30D1EF03" w:rsidR="00C51CAB" w:rsidRDefault="00A40B36" w:rsidP="00A40B3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del w:id="71" w:author="Rich Piazza" w:date="2021-01-28T13:28:00Z">
        <w:r w:rsidRPr="00066AF3" w:rsidDel="00066AF3">
          <w:rPr>
            <w:rFonts w:ascii="Consolas" w:eastAsia="Consolas" w:hAnsi="Consolas" w:cs="Consolas"/>
            <w:bCs/>
            <w:iCs/>
            <w:color w:val="C7254E"/>
            <w:shd w:val="clear" w:color="auto" w:fill="F9F2F4"/>
            <w:lang w:val="en-US"/>
            <w:rPrChange w:id="72" w:author="Rich Piazza" w:date="2021-01-28T13:30:00Z">
              <w:rPr>
                <w:rFonts w:eastAsia="Consolas"/>
                <w:bCs/>
                <w:iCs/>
                <w:color w:val="C7254E"/>
                <w:shd w:val="clear" w:color="auto" w:fill="F9F2F4"/>
                <w:lang w:val="en-US"/>
              </w:rPr>
            </w:rPrChange>
          </w:rPr>
          <w:delText>x-</w:delText>
        </w:r>
      </w:del>
      <w:proofErr w:type="spellStart"/>
      <w:r w:rsidRPr="00066AF3">
        <w:rPr>
          <w:rFonts w:ascii="Consolas" w:eastAsia="Consolas" w:hAnsi="Consolas" w:cs="Consolas"/>
          <w:bCs/>
          <w:iCs/>
          <w:color w:val="C7254E"/>
          <w:shd w:val="clear" w:color="auto" w:fill="F9F2F4"/>
          <w:lang w:val="en-US"/>
          <w:rPrChange w:id="73" w:author="Rich Piazza" w:date="2021-01-28T13:30:00Z">
            <w:rPr>
              <w:rFonts w:eastAsia="Consolas"/>
              <w:bCs/>
              <w:iCs/>
              <w:color w:val="C7254E"/>
              <w:shd w:val="clear" w:color="auto" w:fill="F9F2F4"/>
              <w:lang w:val="en-US"/>
            </w:rPr>
          </w:rPrChange>
        </w:rPr>
        <w:t>isa</w:t>
      </w:r>
      <w:proofErr w:type="spellEnd"/>
      <w:r w:rsidRPr="00066AF3">
        <w:rPr>
          <w:rFonts w:ascii="Consolas" w:eastAsia="Consolas" w:hAnsi="Consolas" w:cs="Consolas"/>
          <w:bCs/>
          <w:iCs/>
          <w:color w:val="C7254E"/>
          <w:shd w:val="clear" w:color="auto" w:fill="F9F2F4"/>
          <w:lang w:val="en-US"/>
          <w:rPrChange w:id="74" w:author="Rich Piazza" w:date="2021-01-28T13:30:00Z">
            <w:rPr>
              <w:rFonts w:eastAsia="Consolas"/>
              <w:bCs/>
              <w:iCs/>
              <w:color w:val="C7254E"/>
              <w:shd w:val="clear" w:color="auto" w:fill="F9F2F4"/>
              <w:lang w:val="en-US"/>
            </w:rPr>
          </w:rPrChange>
        </w:rPr>
        <w:t>-</w:t>
      </w:r>
      <w:proofErr w:type="spellStart"/>
      <w:r w:rsidRPr="00066AF3">
        <w:rPr>
          <w:rFonts w:ascii="Consolas" w:eastAsia="Consolas" w:hAnsi="Consolas" w:cs="Consolas"/>
          <w:bCs/>
          <w:iCs/>
          <w:color w:val="C7254E"/>
          <w:shd w:val="clear" w:color="auto" w:fill="F9F2F4"/>
          <w:lang w:val="en-US"/>
          <w:rPrChange w:id="75" w:author="Rich Piazza" w:date="2021-01-28T13:30:00Z">
            <w:rPr>
              <w:rFonts w:eastAsia="Consolas"/>
              <w:bCs/>
              <w:iCs/>
              <w:color w:val="C7254E"/>
              <w:shd w:val="clear" w:color="auto" w:fill="F9F2F4"/>
              <w:lang w:val="en-US"/>
            </w:rPr>
          </w:rPrChange>
        </w:rPr>
        <w:t>acs</w:t>
      </w:r>
      <w:proofErr w:type="spellEnd"/>
      <w:r w:rsidRPr="00066AF3">
        <w:rPr>
          <w:rFonts w:ascii="Consolas" w:eastAsia="Consolas" w:hAnsi="Consolas" w:cs="Consolas"/>
          <w:bCs/>
          <w:iCs/>
          <w:color w:val="C7254E"/>
          <w:shd w:val="clear" w:color="auto" w:fill="F9F2F4"/>
          <w:lang w:val="en-US"/>
          <w:rPrChange w:id="76" w:author="Rich Piazza" w:date="2021-01-28T13:30:00Z">
            <w:rPr>
              <w:rFonts w:eastAsia="Consolas"/>
              <w:bCs/>
              <w:iCs/>
              <w:color w:val="C7254E"/>
              <w:shd w:val="clear" w:color="auto" w:fill="F9F2F4"/>
              <w:lang w:val="en-US"/>
            </w:rPr>
          </w:rPrChange>
        </w:rPr>
        <w:t>-declassification-type</w:t>
      </w:r>
    </w:p>
    <w:p w14:paraId="54C2D056" w14:textId="5F73843C" w:rsidR="00C51CAB" w:rsidRDefault="00933E68" w:rsidP="00A40B36">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B194420" w14:textId="7A11B216"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86307E">
              <w:rPr>
                <w:rFonts w:ascii="Consolas" w:eastAsia="Consolas" w:hAnsi="Consolas" w:cs="Consolas"/>
                <w:b/>
                <w:bCs/>
                <w:lang w:val="en-US"/>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6D1AAB9" w14:textId="77777777" w:rsidR="00A40B36" w:rsidRDefault="00A40B36" w:rsidP="00751151">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E40188"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F1BB923"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53E6E686"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C2695FE"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FA5C465"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14:paraId="0D83194C" w14:textId="21C1C74C" w:rsidR="00B936C6" w:rsidRDefault="00397948" w:rsidP="00D22194">
      <w:pPr>
        <w:pStyle w:val="Heading2"/>
      </w:pPr>
      <w:r>
        <w:t>2</w:t>
      </w:r>
      <w:r w:rsidR="00B936C6">
        <w:t>.</w:t>
      </w:r>
      <w:r w:rsidR="00935F91">
        <w:t>4</w:t>
      </w:r>
      <w:r w:rsidR="00B936C6" w:rsidRPr="009B7AF2">
        <w:t> </w:t>
      </w:r>
      <w:r w:rsidR="00B936C6">
        <w:t xml:space="preserve">ACS </w:t>
      </w:r>
      <w:r w:rsidR="00B936C6">
        <w:rPr>
          <w:lang w:val="en-US"/>
        </w:rPr>
        <w:t>Resource Disposition</w:t>
      </w:r>
      <w:r w:rsidR="00B936C6" w:rsidRPr="009B7AF2">
        <w:t xml:space="preserve"> Object Type</w:t>
      </w:r>
    </w:p>
    <w:p w14:paraId="1521FCB3"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del w:id="77" w:author="Rich Piazza" w:date="2021-01-28T13:28:00Z">
        <w:r w:rsidRPr="00066AF3" w:rsidDel="00066AF3">
          <w:rPr>
            <w:rFonts w:ascii="Consolas" w:eastAsia="Consolas" w:hAnsi="Consolas" w:cs="Consolas"/>
            <w:bCs/>
            <w:iCs/>
            <w:color w:val="C7254E"/>
            <w:shd w:val="clear" w:color="auto" w:fill="F9F2F4"/>
            <w:lang w:val="en-US"/>
            <w:rPrChange w:id="78" w:author="Rich Piazza" w:date="2021-01-28T13:29:00Z">
              <w:rPr>
                <w:rFonts w:eastAsia="Consolas"/>
                <w:bCs/>
                <w:iCs/>
                <w:color w:val="C7254E"/>
                <w:shd w:val="clear" w:color="auto" w:fill="F9F2F4"/>
                <w:lang w:val="en-US"/>
              </w:rPr>
            </w:rPrChange>
          </w:rPr>
          <w:delText>x-</w:delText>
        </w:r>
      </w:del>
      <w:proofErr w:type="spellStart"/>
      <w:r w:rsidRPr="00066AF3">
        <w:rPr>
          <w:rFonts w:ascii="Consolas" w:eastAsia="Consolas" w:hAnsi="Consolas" w:cs="Consolas"/>
          <w:bCs/>
          <w:iCs/>
          <w:color w:val="C7254E"/>
          <w:shd w:val="clear" w:color="auto" w:fill="F9F2F4"/>
          <w:lang w:val="en-US"/>
          <w:rPrChange w:id="79" w:author="Rich Piazza" w:date="2021-01-28T13:29:00Z">
            <w:rPr>
              <w:rFonts w:eastAsia="Consolas"/>
              <w:bCs/>
              <w:iCs/>
              <w:color w:val="C7254E"/>
              <w:shd w:val="clear" w:color="auto" w:fill="F9F2F4"/>
              <w:lang w:val="en-US"/>
            </w:rPr>
          </w:rPrChange>
        </w:rPr>
        <w:t>isa</w:t>
      </w:r>
      <w:proofErr w:type="spellEnd"/>
      <w:r w:rsidRPr="00066AF3">
        <w:rPr>
          <w:rFonts w:ascii="Consolas" w:eastAsia="Consolas" w:hAnsi="Consolas" w:cs="Consolas"/>
          <w:bCs/>
          <w:iCs/>
          <w:color w:val="C7254E"/>
          <w:shd w:val="clear" w:color="auto" w:fill="F9F2F4"/>
          <w:lang w:val="en-US"/>
          <w:rPrChange w:id="80" w:author="Rich Piazza" w:date="2021-01-28T13:29:00Z">
            <w:rPr>
              <w:rFonts w:eastAsia="Consolas"/>
              <w:bCs/>
              <w:iCs/>
              <w:color w:val="C7254E"/>
              <w:shd w:val="clear" w:color="auto" w:fill="F9F2F4"/>
              <w:lang w:val="en-US"/>
            </w:rPr>
          </w:rPrChange>
        </w:rPr>
        <w:t>-</w:t>
      </w:r>
      <w:proofErr w:type="spellStart"/>
      <w:r w:rsidRPr="00066AF3">
        <w:rPr>
          <w:rFonts w:ascii="Consolas" w:eastAsia="Consolas" w:hAnsi="Consolas" w:cs="Consolas"/>
          <w:bCs/>
          <w:iCs/>
          <w:color w:val="C7254E"/>
          <w:shd w:val="clear" w:color="auto" w:fill="F9F2F4"/>
          <w:lang w:val="en-US"/>
          <w:rPrChange w:id="81" w:author="Rich Piazza" w:date="2021-01-28T13:29:00Z">
            <w:rPr>
              <w:rFonts w:eastAsia="Consolas"/>
              <w:bCs/>
              <w:iCs/>
              <w:color w:val="C7254E"/>
              <w:shd w:val="clear" w:color="auto" w:fill="F9F2F4"/>
              <w:lang w:val="en-US"/>
            </w:rPr>
          </w:rPrChange>
        </w:rPr>
        <w:t>acs</w:t>
      </w:r>
      <w:proofErr w:type="spellEnd"/>
      <w:r w:rsidRPr="00066AF3">
        <w:rPr>
          <w:rFonts w:ascii="Consolas" w:eastAsia="Consolas" w:hAnsi="Consolas" w:cs="Consolas"/>
          <w:bCs/>
          <w:iCs/>
          <w:color w:val="C7254E"/>
          <w:shd w:val="clear" w:color="auto" w:fill="F9F2F4"/>
          <w:lang w:val="en-US"/>
          <w:rPrChange w:id="82" w:author="Rich Piazza" w:date="2021-01-28T13:29:00Z">
            <w:rPr>
              <w:rFonts w:eastAsia="Consolas"/>
              <w:bCs/>
              <w:iCs/>
              <w:color w:val="C7254E"/>
              <w:shd w:val="clear" w:color="auto" w:fill="F9F2F4"/>
              <w:lang w:val="en-US"/>
            </w:rPr>
          </w:rPrChange>
        </w:rPr>
        <w:t>-resource-disposition-type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p>
          <w:p w14:paraId="069FA149" w14:textId="77777777" w:rsidR="00B936C6" w:rsidRPr="001F3CCF" w:rsidRDefault="00B936C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4FB2FC2" w14:textId="77777777" w:rsidR="00B936C6" w:rsidRDefault="00B936C6" w:rsidP="00751151">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4617C4" w:rsidRDefault="00B936C6" w:rsidP="00751151">
            <w:pPr>
              <w:pStyle w:val="Default"/>
              <w:rPr>
                <w:rFonts w:ascii="Arial" w:hAnsi="Arial" w:cs="Arial"/>
                <w:sz w:val="20"/>
                <w:szCs w:val="20"/>
              </w:rPr>
            </w:pPr>
            <w:r w:rsidRPr="004617C4">
              <w:rPr>
                <w:rFonts w:ascii="Arial" w:hAnsi="Arial" w:cs="Arial"/>
                <w:sz w:val="20"/>
                <w:szCs w:val="20"/>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r w:rsidRPr="00212D18">
              <w:rPr>
                <w:rFonts w:ascii="Arial" w:hAnsi="Arial" w:cs="Arial"/>
                <w:color w:val="000000"/>
              </w:rPr>
              <w:t>)</w:t>
            </w:r>
          </w:p>
          <w:p w14:paraId="0CC69394" w14:textId="77777777" w:rsidR="00B936C6" w:rsidRPr="0086307E" w:rsidRDefault="00B936C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391841A6" w14:textId="77777777" w:rsidR="00B936C6" w:rsidRDefault="00B936C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spacing w:line="240" w:lineRule="auto"/>
              <w:rPr>
                <w:lang w:val="en-US"/>
              </w:rPr>
            </w:pPr>
            <w:r w:rsidRPr="00A40B36">
              <w:rPr>
                <w:lang w:val="en-US"/>
              </w:rPr>
              <w:t xml:space="preserve">This property contains the </w:t>
            </w:r>
          </w:p>
          <w:p w14:paraId="4B48A52D" w14:textId="77777777" w:rsidR="00B936C6" w:rsidRPr="00A40B36" w:rsidRDefault="00B936C6" w:rsidP="00751151">
            <w:pPr>
              <w:widowControl w:val="0"/>
              <w:pBdr>
                <w:top w:val="nil"/>
                <w:left w:val="nil"/>
                <w:bottom w:val="nil"/>
                <w:right w:val="nil"/>
                <w:between w:val="nil"/>
              </w:pBdr>
              <w:spacing w:line="240" w:lineRule="auto"/>
              <w:rPr>
                <w:lang w:val="en-US"/>
              </w:rPr>
            </w:pPr>
            <w:r w:rsidRPr="00B936C6">
              <w:rPr>
                <w:lang w:val="en-US"/>
              </w:rPr>
              <w:t xml:space="preserve">allowed disposition process to be performed (e.g., destruction). </w:t>
            </w:r>
          </w:p>
        </w:tc>
      </w:tr>
    </w:tbl>
    <w:p w14:paraId="31B112B7" w14:textId="115EAB40" w:rsidR="00571C2D" w:rsidRDefault="00397948" w:rsidP="00D22194">
      <w:pPr>
        <w:pStyle w:val="Heading2"/>
      </w:pPr>
      <w:r>
        <w:lastRenderedPageBreak/>
        <w:t>2</w:t>
      </w:r>
      <w:r w:rsidR="00657F66">
        <w:t>.</w:t>
      </w:r>
      <w:r w:rsidR="00935F91">
        <w:t>5</w:t>
      </w:r>
      <w:r w:rsidR="00571C2D" w:rsidRPr="009B7AF2">
        <w:t> </w:t>
      </w:r>
      <w:r w:rsidR="00571C2D">
        <w:t xml:space="preserve">ACS </w:t>
      </w:r>
      <w:r w:rsidR="00571C2D">
        <w:rPr>
          <w:lang w:val="en-US"/>
        </w:rPr>
        <w:t>Public Release</w:t>
      </w:r>
      <w:r w:rsidR="00571C2D" w:rsidRPr="009B7AF2">
        <w:t xml:space="preserve"> Object Type</w:t>
      </w:r>
      <w:bookmarkEnd w:id="70"/>
    </w:p>
    <w:p w14:paraId="1E44B8EA"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del w:id="83" w:author="Rich Piazza" w:date="2021-01-28T13:28:00Z">
        <w:r w:rsidRPr="00066AF3" w:rsidDel="00066AF3">
          <w:rPr>
            <w:rFonts w:ascii="Consolas" w:eastAsia="Consolas" w:hAnsi="Consolas" w:cs="Consolas"/>
            <w:bCs/>
            <w:iCs/>
            <w:color w:val="C7254E"/>
            <w:shd w:val="clear" w:color="auto" w:fill="F9F2F4"/>
            <w:lang w:val="en-US"/>
            <w:rPrChange w:id="84" w:author="Rich Piazza" w:date="2021-01-28T13:29:00Z">
              <w:rPr>
                <w:rFonts w:eastAsia="Consolas"/>
                <w:bCs/>
                <w:iCs/>
                <w:color w:val="C7254E"/>
                <w:shd w:val="clear" w:color="auto" w:fill="F9F2F4"/>
                <w:lang w:val="en-US"/>
              </w:rPr>
            </w:rPrChange>
          </w:rPr>
          <w:delText>x-</w:delText>
        </w:r>
      </w:del>
      <w:proofErr w:type="spellStart"/>
      <w:r w:rsidRPr="00066AF3">
        <w:rPr>
          <w:rFonts w:ascii="Consolas" w:eastAsia="Consolas" w:hAnsi="Consolas" w:cs="Consolas"/>
          <w:bCs/>
          <w:iCs/>
          <w:color w:val="C7254E"/>
          <w:shd w:val="clear" w:color="auto" w:fill="F9F2F4"/>
          <w:lang w:val="en-US"/>
          <w:rPrChange w:id="85" w:author="Rich Piazza" w:date="2021-01-28T13:29:00Z">
            <w:rPr>
              <w:rFonts w:eastAsia="Consolas"/>
              <w:bCs/>
              <w:iCs/>
              <w:color w:val="C7254E"/>
              <w:shd w:val="clear" w:color="auto" w:fill="F9F2F4"/>
              <w:lang w:val="en-US"/>
            </w:rPr>
          </w:rPrChange>
        </w:rPr>
        <w:t>isa</w:t>
      </w:r>
      <w:proofErr w:type="spellEnd"/>
      <w:r w:rsidRPr="00066AF3">
        <w:rPr>
          <w:rFonts w:ascii="Consolas" w:eastAsia="Consolas" w:hAnsi="Consolas" w:cs="Consolas"/>
          <w:bCs/>
          <w:iCs/>
          <w:color w:val="C7254E"/>
          <w:shd w:val="clear" w:color="auto" w:fill="F9F2F4"/>
          <w:lang w:val="en-US"/>
          <w:rPrChange w:id="86" w:author="Rich Piazza" w:date="2021-01-28T13:29:00Z">
            <w:rPr>
              <w:rFonts w:eastAsia="Consolas"/>
              <w:bCs/>
              <w:iCs/>
              <w:color w:val="C7254E"/>
              <w:shd w:val="clear" w:color="auto" w:fill="F9F2F4"/>
              <w:lang w:val="en-US"/>
            </w:rPr>
          </w:rPrChange>
        </w:rPr>
        <w:t>-</w:t>
      </w:r>
      <w:proofErr w:type="spellStart"/>
      <w:r w:rsidRPr="00066AF3">
        <w:rPr>
          <w:rFonts w:ascii="Consolas" w:eastAsia="Consolas" w:hAnsi="Consolas" w:cs="Consolas"/>
          <w:bCs/>
          <w:iCs/>
          <w:color w:val="C7254E"/>
          <w:shd w:val="clear" w:color="auto" w:fill="F9F2F4"/>
          <w:lang w:val="en-US"/>
          <w:rPrChange w:id="87" w:author="Rich Piazza" w:date="2021-01-28T13:29:00Z">
            <w:rPr>
              <w:rFonts w:eastAsia="Consolas"/>
              <w:bCs/>
              <w:iCs/>
              <w:color w:val="C7254E"/>
              <w:shd w:val="clear" w:color="auto" w:fill="F9F2F4"/>
              <w:lang w:val="en-US"/>
            </w:rPr>
          </w:rPrChange>
        </w:rPr>
        <w:t>acs</w:t>
      </w:r>
      <w:proofErr w:type="spellEnd"/>
      <w:r w:rsidRPr="00066AF3">
        <w:rPr>
          <w:rFonts w:ascii="Consolas" w:eastAsia="Consolas" w:hAnsi="Consolas" w:cs="Consolas"/>
          <w:bCs/>
          <w:iCs/>
          <w:color w:val="C7254E"/>
          <w:shd w:val="clear" w:color="auto" w:fill="F9F2F4"/>
          <w:lang w:val="en-US"/>
          <w:rPrChange w:id="88" w:author="Rich Piazza" w:date="2021-01-28T13:29:00Z">
            <w:rPr>
              <w:rFonts w:eastAsia="Consolas"/>
              <w:bCs/>
              <w:iCs/>
              <w:color w:val="C7254E"/>
              <w:shd w:val="clear" w:color="auto" w:fill="F9F2F4"/>
              <w:lang w:val="en-US"/>
            </w:rPr>
          </w:rPrChange>
        </w:rPr>
        <w:t>-public-release-type</w:t>
      </w:r>
    </w:p>
    <w:p w14:paraId="4D76A2C7" w14:textId="022C9296"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18BCC0A2"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w:t>
            </w:r>
            <w:r w:rsidR="00EC1FF1">
              <w:rPr>
                <w:rFonts w:ascii="Arial" w:hAnsi="Arial" w:cs="Arial"/>
                <w:color w:val="000000"/>
              </w:rPr>
              <w:t>required</w:t>
            </w:r>
            <w:r w:rsidRPr="00212D18">
              <w:rPr>
                <w:rFonts w:ascii="Arial" w:hAnsi="Arial" w:cs="Arial"/>
                <w:color w:val="000000"/>
              </w:rPr>
              <w:t>)</w:t>
            </w:r>
          </w:p>
          <w:p w14:paraId="4EF72A62"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B21C3C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97898">
              <w:rPr>
                <w:rFonts w:ascii="Consolas" w:eastAsia="Consolas" w:hAnsi="Consolas" w:cs="Consolas"/>
                <w:b/>
                <w:bCs/>
                <w:lang w:val="en-US"/>
              </w:rPr>
              <w:t>released_on</w:t>
            </w:r>
            <w:proofErr w:type="spellEnd"/>
            <w:r>
              <w:rPr>
                <w:rFonts w:ascii="Consolas" w:eastAsia="Consolas" w:hAnsi="Consolas" w:cs="Consolas"/>
                <w:b/>
                <w:bCs/>
                <w:lang w:val="en-U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C1BA029"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14:paraId="04C399E0" w14:textId="61B3697E" w:rsidR="00C7439D" w:rsidRDefault="00397948" w:rsidP="00D22194">
      <w:pPr>
        <w:pStyle w:val="Heading2"/>
      </w:pPr>
      <w:bookmarkStart w:id="89" w:name="_Toc528065171"/>
      <w:r>
        <w:t>2</w:t>
      </w:r>
      <w:r w:rsidR="00C7439D">
        <w:t>.</w:t>
      </w:r>
      <w:r w:rsidR="00935F91">
        <w:t>6</w:t>
      </w:r>
      <w:r w:rsidR="00C7439D" w:rsidRPr="009B7AF2">
        <w:t> </w:t>
      </w:r>
      <w:r w:rsidR="00C7439D">
        <w:t xml:space="preserve">ACS </w:t>
      </w:r>
      <w:r w:rsidR="00C7439D">
        <w:rPr>
          <w:lang w:val="en-US"/>
        </w:rPr>
        <w:t>Access Privilege</w:t>
      </w:r>
      <w:r w:rsidR="00C7439D" w:rsidRPr="009B7AF2">
        <w:t xml:space="preserve"> Object Type</w:t>
      </w:r>
    </w:p>
    <w:p w14:paraId="2593B242" w14:textId="7FB8C901"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del w:id="90" w:author="Rich Piazza" w:date="2021-01-28T13:28:00Z">
        <w:r w:rsidRPr="00066AF3" w:rsidDel="00066AF3">
          <w:rPr>
            <w:rFonts w:ascii="Consolas" w:eastAsia="Consolas" w:hAnsi="Consolas" w:cs="Consolas"/>
            <w:bCs/>
            <w:iCs/>
            <w:color w:val="C7254E"/>
            <w:shd w:val="clear" w:color="auto" w:fill="F9F2F4"/>
            <w:lang w:val="en-US"/>
            <w:rPrChange w:id="91" w:author="Rich Piazza" w:date="2021-01-28T13:29:00Z">
              <w:rPr>
                <w:rFonts w:eastAsia="Consolas"/>
                <w:bCs/>
                <w:iCs/>
                <w:color w:val="C7254E"/>
                <w:shd w:val="clear" w:color="auto" w:fill="F9F2F4"/>
                <w:lang w:val="en-US"/>
              </w:rPr>
            </w:rPrChange>
          </w:rPr>
          <w:delText>x-</w:delText>
        </w:r>
      </w:del>
      <w:proofErr w:type="spellStart"/>
      <w:r w:rsidRPr="00066AF3">
        <w:rPr>
          <w:rFonts w:ascii="Consolas" w:eastAsia="Consolas" w:hAnsi="Consolas" w:cs="Consolas"/>
          <w:bCs/>
          <w:iCs/>
          <w:color w:val="C7254E"/>
          <w:shd w:val="clear" w:color="auto" w:fill="F9F2F4"/>
          <w:lang w:val="en-US"/>
          <w:rPrChange w:id="92" w:author="Rich Piazza" w:date="2021-01-28T13:29:00Z">
            <w:rPr>
              <w:rFonts w:eastAsia="Consolas"/>
              <w:bCs/>
              <w:iCs/>
              <w:color w:val="C7254E"/>
              <w:shd w:val="clear" w:color="auto" w:fill="F9F2F4"/>
              <w:lang w:val="en-US"/>
            </w:rPr>
          </w:rPrChange>
        </w:rPr>
        <w:t>isa</w:t>
      </w:r>
      <w:proofErr w:type="spellEnd"/>
      <w:r w:rsidRPr="00066AF3">
        <w:rPr>
          <w:rFonts w:ascii="Consolas" w:eastAsia="Consolas" w:hAnsi="Consolas" w:cs="Consolas"/>
          <w:bCs/>
          <w:iCs/>
          <w:color w:val="C7254E"/>
          <w:shd w:val="clear" w:color="auto" w:fill="F9F2F4"/>
          <w:lang w:val="en-US"/>
          <w:rPrChange w:id="93" w:author="Rich Piazza" w:date="2021-01-28T13:29:00Z">
            <w:rPr>
              <w:rFonts w:eastAsia="Consolas"/>
              <w:bCs/>
              <w:iCs/>
              <w:color w:val="C7254E"/>
              <w:shd w:val="clear" w:color="auto" w:fill="F9F2F4"/>
              <w:lang w:val="en-US"/>
            </w:rPr>
          </w:rPrChange>
        </w:rPr>
        <w:t>-</w:t>
      </w:r>
      <w:proofErr w:type="spellStart"/>
      <w:r w:rsidRPr="00066AF3">
        <w:rPr>
          <w:rFonts w:ascii="Consolas" w:eastAsia="Consolas" w:hAnsi="Consolas" w:cs="Consolas"/>
          <w:bCs/>
          <w:iCs/>
          <w:color w:val="C7254E"/>
          <w:shd w:val="clear" w:color="auto" w:fill="F9F2F4"/>
          <w:lang w:val="en-US"/>
          <w:rPrChange w:id="94" w:author="Rich Piazza" w:date="2021-01-28T13:29:00Z">
            <w:rPr>
              <w:rFonts w:eastAsia="Consolas"/>
              <w:bCs/>
              <w:iCs/>
              <w:color w:val="C7254E"/>
              <w:shd w:val="clear" w:color="auto" w:fill="F9F2F4"/>
              <w:lang w:val="en-US"/>
            </w:rPr>
          </w:rPrChange>
        </w:rPr>
        <w:t>acs</w:t>
      </w:r>
      <w:proofErr w:type="spellEnd"/>
      <w:r w:rsidRPr="00066AF3">
        <w:rPr>
          <w:rFonts w:ascii="Consolas" w:eastAsia="Consolas" w:hAnsi="Consolas" w:cs="Consolas"/>
          <w:bCs/>
          <w:iCs/>
          <w:color w:val="C7254E"/>
          <w:shd w:val="clear" w:color="auto" w:fill="F9F2F4"/>
          <w:lang w:val="en-US"/>
          <w:rPrChange w:id="95" w:author="Rich Piazza" w:date="2021-01-28T13:29:00Z">
            <w:rPr>
              <w:rFonts w:eastAsia="Consolas"/>
              <w:bCs/>
              <w:iCs/>
              <w:color w:val="C7254E"/>
              <w:shd w:val="clear" w:color="auto" w:fill="F9F2F4"/>
              <w:lang w:val="en-US"/>
            </w:rPr>
          </w:rPrChange>
        </w:rPr>
        <w:t>-access-</w:t>
      </w:r>
      <w:r w:rsidR="00AE1CB9" w:rsidRPr="00066AF3">
        <w:rPr>
          <w:rFonts w:ascii="Consolas" w:eastAsia="Consolas" w:hAnsi="Consolas" w:cs="Consolas"/>
          <w:bCs/>
          <w:iCs/>
          <w:color w:val="C7254E"/>
          <w:shd w:val="clear" w:color="auto" w:fill="F9F2F4"/>
          <w:lang w:val="en-US"/>
          <w:rPrChange w:id="96" w:author="Rich Piazza" w:date="2021-01-28T13:29:00Z">
            <w:rPr>
              <w:rFonts w:eastAsia="Consolas"/>
              <w:bCs/>
              <w:iCs/>
              <w:color w:val="C7254E"/>
              <w:shd w:val="clear" w:color="auto" w:fill="F9F2F4"/>
              <w:lang w:val="en-US"/>
            </w:rPr>
          </w:rPrChange>
        </w:rPr>
        <w:t>privilege</w:t>
      </w:r>
      <w:r w:rsidRPr="00066AF3">
        <w:rPr>
          <w:rFonts w:ascii="Consolas" w:eastAsia="Consolas" w:hAnsi="Consolas" w:cs="Consolas"/>
          <w:bCs/>
          <w:iCs/>
          <w:color w:val="C7254E"/>
          <w:shd w:val="clear" w:color="auto" w:fill="F9F2F4"/>
          <w:lang w:val="en-US"/>
          <w:rPrChange w:id="97" w:author="Rich Piazza" w:date="2021-01-28T13:29:00Z">
            <w:rPr>
              <w:rFonts w:eastAsia="Consolas"/>
              <w:bCs/>
              <w:iCs/>
              <w:color w:val="C7254E"/>
              <w:shd w:val="clear" w:color="auto" w:fill="F9F2F4"/>
              <w:lang w:val="en-US"/>
            </w:rPr>
          </w:rPrChange>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privilege_action</w:t>
            </w:r>
            <w:proofErr w:type="spellEnd"/>
          </w:p>
          <w:p w14:paraId="66490521" w14:textId="77777777" w:rsidR="00C7439D" w:rsidRPr="001F3CCF" w:rsidRDefault="00C7439D" w:rsidP="00751151">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1A56BEB3" w14:textId="5065DC6C" w:rsidR="00C7439D" w:rsidRDefault="00354305" w:rsidP="00751151">
            <w:pPr>
              <w:pBdr>
                <w:top w:val="nil"/>
                <w:left w:val="nil"/>
                <w:bottom w:val="nil"/>
                <w:right w:val="nil"/>
                <w:between w:val="nil"/>
              </w:pBd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spacing w:line="240" w:lineRule="auto"/>
              <w:rPr>
                <w:lang w:val="en-US"/>
              </w:rPr>
            </w:pPr>
            <w:r w:rsidRPr="00897898">
              <w:rPr>
                <w:lang w:val="en-US"/>
              </w:rPr>
              <w:t xml:space="preserve">This property indicates </w:t>
            </w:r>
            <w:r>
              <w:rPr>
                <w:lang w:val="en-US"/>
              </w:rP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spacing w:line="240" w:lineRule="auto"/>
              <w:rPr>
                <w:lang w:val="en-US"/>
              </w:rPr>
            </w:pPr>
          </w:p>
          <w:p w14:paraId="09DD8765" w14:textId="3ABD02C9" w:rsidR="00184653" w:rsidRPr="001F3CCF" w:rsidRDefault="00184653" w:rsidP="00C7439D">
            <w:pPr>
              <w:widowControl w:val="0"/>
              <w:pBdr>
                <w:top w:val="nil"/>
                <w:left w:val="nil"/>
                <w:bottom w:val="nil"/>
                <w:right w:val="nil"/>
                <w:between w:val="nil"/>
              </w:pBdr>
              <w:spacing w:line="240" w:lineRule="auto"/>
              <w:rPr>
                <w:lang w:val="en-US"/>
              </w:rPr>
            </w:pPr>
            <w:r w:rsidRPr="00184653">
              <w:rPr>
                <w:lang w:val="en-US"/>
              </w:rPr>
              <w:t xml:space="preserve">This is an open vocabulary and values </w:t>
            </w:r>
            <w:r w:rsidRPr="00354305">
              <w:rPr>
                <w:b/>
                <w:bCs/>
                <w:lang w:val="en-US"/>
              </w:rPr>
              <w:t>SHOULD</w:t>
            </w:r>
            <w:r w:rsidRPr="00184653">
              <w:rPr>
                <w:lang w:val="en-US"/>
              </w:rPr>
              <w:t xml:space="preserve"> come from </w:t>
            </w:r>
            <w:del w:id="98" w:author="Rich Piazza" w:date="2021-01-28T13:31: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r w:rsidRPr="00184653">
              <w:rPr>
                <w:lang w:val="en-US"/>
              </w:rPr>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2E9E1678"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t>privilege_scope</w:t>
            </w:r>
            <w:proofErr w:type="spellEnd"/>
            <w:r>
              <w:rPr>
                <w:rFonts w:ascii="Menlo" w:hAnsi="Menlo" w:cs="Menlo"/>
                <w:b/>
                <w:bCs/>
                <w:color w:val="000000"/>
                <w:sz w:val="18"/>
                <w:szCs w:val="18"/>
              </w:rPr>
              <w:t xml:space="preserve"> </w:t>
            </w:r>
            <w:r w:rsidRPr="008927C3">
              <w:rPr>
                <w:rFonts w:ascii="Arial" w:hAnsi="Arial" w:cs="Arial"/>
              </w:rPr>
              <w:t>(required)</w:t>
            </w:r>
          </w:p>
          <w:p w14:paraId="587BDEC3"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31DC80B" w14:textId="7F8F0E58" w:rsidR="00C7439D" w:rsidRPr="00066AF3" w:rsidRDefault="007A1326" w:rsidP="00751151">
            <w:pPr>
              <w:pBdr>
                <w:top w:val="nil"/>
                <w:left w:val="nil"/>
                <w:bottom w:val="nil"/>
                <w:right w:val="nil"/>
                <w:between w:val="nil"/>
              </w:pBdr>
              <w:rPr>
                <w:rFonts w:ascii="Consolas" w:eastAsia="Consolas" w:hAnsi="Consolas" w:cs="Consolas"/>
                <w:color w:val="C7254E"/>
                <w:shd w:val="clear" w:color="auto" w:fill="F9F2F4"/>
              </w:rPr>
            </w:pPr>
            <w:del w:id="99" w:author="Rich Piazza" w:date="2021-01-28T13:28:00Z">
              <w:r w:rsidRPr="00512044" w:rsidDel="00066AF3">
                <w:rPr>
                  <w:rFonts w:ascii="Consolas" w:eastAsia="Consolas" w:hAnsi="Consolas" w:cs="Consolas"/>
                  <w:bCs/>
                  <w:iCs/>
                  <w:color w:val="C7254E"/>
                  <w:shd w:val="clear" w:color="auto" w:fill="F9F2F4"/>
                  <w:lang w:val="en-US"/>
                </w:rPr>
                <w:delText>x-</w:delText>
              </w:r>
            </w:del>
            <w:proofErr w:type="spellStart"/>
            <w:r w:rsidRPr="00512044">
              <w:rPr>
                <w:rFonts w:ascii="Consolas" w:eastAsia="Consolas" w:hAnsi="Consolas" w:cs="Consolas"/>
                <w:bCs/>
                <w:iCs/>
                <w:color w:val="C7254E"/>
                <w:shd w:val="clear" w:color="auto" w:fill="F9F2F4"/>
                <w:lang w:val="en-US"/>
              </w:rPr>
              <w:t>isa</w:t>
            </w:r>
            <w:proofErr w:type="spellEnd"/>
            <w:r w:rsidRPr="00512044">
              <w:rPr>
                <w:rFonts w:ascii="Consolas" w:eastAsia="Consolas" w:hAnsi="Consolas" w:cs="Consolas"/>
                <w:bCs/>
                <w:iCs/>
                <w:color w:val="C7254E"/>
                <w:shd w:val="clear" w:color="auto" w:fill="F9F2F4"/>
                <w:lang w:val="en-US"/>
              </w:rPr>
              <w:t>-</w:t>
            </w:r>
            <w:proofErr w:type="spellStart"/>
            <w:r w:rsidRPr="00512044">
              <w:rPr>
                <w:rFonts w:ascii="Consolas" w:eastAsia="Consolas" w:hAnsi="Consolas" w:cs="Consolas"/>
                <w:bCs/>
                <w:iCs/>
                <w:color w:val="C7254E"/>
                <w:shd w:val="clear" w:color="auto" w:fill="F9F2F4"/>
                <w:lang w:val="en-US"/>
              </w:rPr>
              <w:t>acs</w:t>
            </w:r>
            <w:proofErr w:type="spellEnd"/>
            <w:r w:rsidRPr="00512044">
              <w:rPr>
                <w:rFonts w:ascii="Consolas" w:eastAsia="Consolas" w:hAnsi="Consolas" w:cs="Consolas"/>
                <w:bCs/>
                <w:iCs/>
                <w:color w:val="C7254E"/>
                <w:shd w:val="clear" w:color="auto" w:fill="F9F2F4"/>
                <w:lang w:val="en-US"/>
              </w:rPr>
              <w:t>-privilege-scope-type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access privilege</w:t>
            </w:r>
            <w:r w:rsidRPr="00897898">
              <w:rPr>
                <w:lang w:val="en-US"/>
              </w:rPr>
              <w:t>.</w:t>
            </w:r>
            <w:r w:rsidR="009A677D">
              <w:rPr>
                <w:lang w:val="en-US"/>
              </w:rPr>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7777777"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4C728D65"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A749E9" w14:textId="75C67443" w:rsidR="00C7439D" w:rsidRDefault="00C7439D" w:rsidP="00751151">
            <w:pPr>
              <w:pBdr>
                <w:top w:val="nil"/>
                <w:left w:val="nil"/>
                <w:bottom w:val="nil"/>
                <w:right w:val="nil"/>
                <w:between w:val="nil"/>
              </w:pBdr>
              <w:rPr>
                <w:rFonts w:ascii="Consolas" w:eastAsia="Consolas" w:hAnsi="Consolas" w:cs="Consolas"/>
                <w:color w:val="C7254E"/>
                <w:shd w:val="clear" w:color="auto" w:fill="F9F2F4"/>
              </w:rPr>
            </w:pPr>
            <w:del w:id="100" w:author="Rich Piazza" w:date="2021-01-28T13:29: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w:t>
            </w:r>
            <w:r w:rsidR="00AD5F66">
              <w:rPr>
                <w:lang w:val="en-US"/>
              </w:rPr>
              <w:t>f</w:t>
            </w:r>
            <w:r>
              <w:rPr>
                <w:lang w:val="en-US"/>
              </w:rPr>
              <w:t xml:space="preserve"> actions are permitted or denied</w:t>
            </w:r>
            <w:r w:rsidR="00C65115">
              <w:rPr>
                <w:lang w:val="en-US"/>
              </w:rPr>
              <w:t>.</w:t>
            </w:r>
          </w:p>
          <w:p w14:paraId="76A420C5" w14:textId="77777777" w:rsidR="00C65115" w:rsidRDefault="00C65115" w:rsidP="00751151">
            <w:pPr>
              <w:widowControl w:val="0"/>
              <w:pBdr>
                <w:top w:val="nil"/>
                <w:left w:val="nil"/>
                <w:bottom w:val="nil"/>
                <w:right w:val="nil"/>
                <w:between w:val="nil"/>
              </w:pBdr>
              <w:spacing w:line="240" w:lineRule="auto"/>
              <w:rPr>
                <w:lang w:val="en-US"/>
              </w:rPr>
            </w:pPr>
          </w:p>
          <w:p w14:paraId="69CB50E6" w14:textId="132D38F0" w:rsidR="00C65115" w:rsidRPr="0086307E" w:rsidRDefault="00C65115"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del w:id="101" w:author="Rich Piazza" w:date="2021-01-28T13:31:00Z">
              <w:r w:rsidRPr="00066AF3" w:rsidDel="00066AF3">
                <w:rPr>
                  <w:rFonts w:ascii="Consolas" w:eastAsia="Consolas" w:hAnsi="Consolas" w:cs="Consolas"/>
                  <w:color w:val="C7254E"/>
                  <w:shd w:val="clear" w:color="auto" w:fill="F9F2F4"/>
                </w:rPr>
                <w:delText>x-</w:delText>
              </w:r>
            </w:del>
            <w:proofErr w:type="spellStart"/>
            <w:r w:rsidRPr="00066AF3">
              <w:rPr>
                <w:rFonts w:ascii="Consolas" w:eastAsia="Consolas" w:hAnsi="Consolas" w:cs="Consolas"/>
                <w:color w:val="C7254E"/>
                <w:shd w:val="clear" w:color="auto" w:fill="F9F2F4"/>
              </w:rPr>
              <w:t>isa</w:t>
            </w:r>
            <w:proofErr w:type="spellEnd"/>
            <w:r w:rsidRPr="00066AF3">
              <w:rPr>
                <w:rFonts w:ascii="Consolas" w:eastAsia="Consolas" w:hAnsi="Consolas" w:cs="Consolas"/>
                <w:color w:val="C7254E"/>
                <w:shd w:val="clear" w:color="auto" w:fill="F9F2F4"/>
              </w:rPr>
              <w:t>-</w:t>
            </w:r>
            <w:proofErr w:type="spellStart"/>
            <w:r w:rsidRPr="00066AF3">
              <w:rPr>
                <w:rFonts w:ascii="Consolas" w:eastAsia="Consolas" w:hAnsi="Consolas" w:cs="Consolas"/>
                <w:color w:val="C7254E"/>
                <w:shd w:val="clear" w:color="auto" w:fill="F9F2F4"/>
              </w:rPr>
              <w:t>acs</w:t>
            </w:r>
            <w:proofErr w:type="spellEnd"/>
            <w:r w:rsidRPr="00066AF3">
              <w:rPr>
                <w:rFonts w:ascii="Consolas" w:eastAsia="Consolas" w:hAnsi="Consolas" w:cs="Consolas"/>
                <w:color w:val="C7254E"/>
                <w:shd w:val="clear" w:color="auto" w:fill="F9F2F4"/>
              </w:rPr>
              <w:t>-rule-effect-</w:t>
            </w:r>
            <w:proofErr w:type="spellStart"/>
            <w:r w:rsidRPr="00066AF3">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2D7BCA9C" w14:textId="22B0DBD5" w:rsidR="007A1326" w:rsidRDefault="00397948" w:rsidP="00D22194">
      <w:pPr>
        <w:pStyle w:val="Heading2"/>
      </w:pPr>
      <w:r>
        <w:t>2</w:t>
      </w:r>
      <w:r w:rsidR="007A1326">
        <w:t>.</w:t>
      </w:r>
      <w:r>
        <w:t>7</w:t>
      </w:r>
      <w:r w:rsidR="007A1326" w:rsidRPr="009B7AF2">
        <w:t> </w:t>
      </w:r>
      <w:r w:rsidR="007A1326">
        <w:t xml:space="preserve">ACS </w:t>
      </w:r>
      <w:r w:rsidR="007A1326">
        <w:rPr>
          <w:lang w:val="en-US"/>
        </w:rPr>
        <w:t>Privilege</w:t>
      </w:r>
      <w:r w:rsidR="007A1326" w:rsidRPr="009B7AF2">
        <w:t xml:space="preserve"> </w:t>
      </w:r>
      <w:r w:rsidR="007A1326">
        <w:t xml:space="preserve">Scope </w:t>
      </w:r>
      <w:r w:rsidR="007A1326" w:rsidRPr="009B7AF2">
        <w:t>Object Type</w:t>
      </w:r>
    </w:p>
    <w:p w14:paraId="01189E63" w14:textId="37D514C6"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del w:id="102" w:author="Rich Piazza" w:date="2021-01-28T13:28:00Z">
        <w:r w:rsidRPr="00066AF3" w:rsidDel="00066AF3">
          <w:rPr>
            <w:rFonts w:ascii="Consolas" w:eastAsia="Consolas" w:hAnsi="Consolas" w:cs="Consolas"/>
            <w:bCs/>
            <w:iCs/>
            <w:color w:val="C7254E"/>
            <w:shd w:val="clear" w:color="auto" w:fill="F9F2F4"/>
            <w:lang w:val="en-US"/>
            <w:rPrChange w:id="103" w:author="Rich Piazza" w:date="2021-01-28T13:29:00Z">
              <w:rPr>
                <w:rFonts w:eastAsia="Consolas"/>
                <w:bCs/>
                <w:iCs/>
                <w:color w:val="C7254E"/>
                <w:shd w:val="clear" w:color="auto" w:fill="F9F2F4"/>
                <w:lang w:val="en-US"/>
              </w:rPr>
            </w:rPrChange>
          </w:rPr>
          <w:delText>x-</w:delText>
        </w:r>
      </w:del>
      <w:proofErr w:type="spellStart"/>
      <w:r w:rsidRPr="00066AF3">
        <w:rPr>
          <w:rFonts w:ascii="Consolas" w:eastAsia="Consolas" w:hAnsi="Consolas" w:cs="Consolas"/>
          <w:bCs/>
          <w:iCs/>
          <w:color w:val="C7254E"/>
          <w:shd w:val="clear" w:color="auto" w:fill="F9F2F4"/>
          <w:lang w:val="en-US"/>
          <w:rPrChange w:id="104" w:author="Rich Piazza" w:date="2021-01-28T13:29:00Z">
            <w:rPr>
              <w:rFonts w:eastAsia="Consolas"/>
              <w:bCs/>
              <w:iCs/>
              <w:color w:val="C7254E"/>
              <w:shd w:val="clear" w:color="auto" w:fill="F9F2F4"/>
              <w:lang w:val="en-US"/>
            </w:rPr>
          </w:rPrChange>
        </w:rPr>
        <w:t>isa</w:t>
      </w:r>
      <w:proofErr w:type="spellEnd"/>
      <w:r w:rsidRPr="00066AF3">
        <w:rPr>
          <w:rFonts w:ascii="Consolas" w:eastAsia="Consolas" w:hAnsi="Consolas" w:cs="Consolas"/>
          <w:bCs/>
          <w:iCs/>
          <w:color w:val="C7254E"/>
          <w:shd w:val="clear" w:color="auto" w:fill="F9F2F4"/>
          <w:lang w:val="en-US"/>
          <w:rPrChange w:id="105" w:author="Rich Piazza" w:date="2021-01-28T13:29:00Z">
            <w:rPr>
              <w:rFonts w:eastAsia="Consolas"/>
              <w:bCs/>
              <w:iCs/>
              <w:color w:val="C7254E"/>
              <w:shd w:val="clear" w:color="auto" w:fill="F9F2F4"/>
              <w:lang w:val="en-US"/>
            </w:rPr>
          </w:rPrChange>
        </w:rPr>
        <w:t>-</w:t>
      </w:r>
      <w:proofErr w:type="spellStart"/>
      <w:r w:rsidRPr="00066AF3">
        <w:rPr>
          <w:rFonts w:ascii="Consolas" w:eastAsia="Consolas" w:hAnsi="Consolas" w:cs="Consolas"/>
          <w:bCs/>
          <w:iCs/>
          <w:color w:val="C7254E"/>
          <w:shd w:val="clear" w:color="auto" w:fill="F9F2F4"/>
          <w:lang w:val="en-US"/>
          <w:rPrChange w:id="106" w:author="Rich Piazza" w:date="2021-01-28T13:29:00Z">
            <w:rPr>
              <w:rFonts w:eastAsia="Consolas"/>
              <w:bCs/>
              <w:iCs/>
              <w:color w:val="C7254E"/>
              <w:shd w:val="clear" w:color="auto" w:fill="F9F2F4"/>
              <w:lang w:val="en-US"/>
            </w:rPr>
          </w:rPrChange>
        </w:rPr>
        <w:t>acs</w:t>
      </w:r>
      <w:proofErr w:type="spellEnd"/>
      <w:r w:rsidRPr="00066AF3">
        <w:rPr>
          <w:rFonts w:ascii="Consolas" w:eastAsia="Consolas" w:hAnsi="Consolas" w:cs="Consolas"/>
          <w:bCs/>
          <w:iCs/>
          <w:color w:val="C7254E"/>
          <w:shd w:val="clear" w:color="auto" w:fill="F9F2F4"/>
          <w:lang w:val="en-US"/>
          <w:rPrChange w:id="107" w:author="Rich Piazza" w:date="2021-01-28T13:29:00Z">
            <w:rPr>
              <w:rFonts w:eastAsia="Consolas"/>
              <w:bCs/>
              <w:iCs/>
              <w:color w:val="C7254E"/>
              <w:shd w:val="clear" w:color="auto" w:fill="F9F2F4"/>
              <w:lang w:val="en-US"/>
            </w:rPr>
          </w:rPrChange>
        </w:rPr>
        <w:t>-privilege-scope-type</w:t>
      </w:r>
    </w:p>
    <w:p w14:paraId="2B2F78B0" w14:textId="77777777" w:rsidR="00933E68" w:rsidRDefault="00933E68" w:rsidP="00933E68">
      <w:pPr>
        <w:pBdr>
          <w:top w:val="nil"/>
          <w:left w:val="nil"/>
          <w:bottom w:val="nil"/>
          <w:right w:val="nil"/>
          <w:between w:val="nil"/>
        </w:pBdr>
        <w:spacing w:line="331" w:lineRule="auto"/>
        <w:rPr>
          <w:lang w:val="en-US"/>
        </w:rPr>
      </w:pPr>
    </w:p>
    <w:p w14:paraId="5899AEB1" w14:textId="1ACFA667" w:rsidR="00933E68" w:rsidRDefault="00933E68" w:rsidP="00933E68">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86307E"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spacing w:line="240" w:lineRule="auto"/>
              <w:rPr>
                <w:rFonts w:ascii="Consolas" w:eastAsia="Consolas" w:hAnsi="Consolas" w:cs="Consolas"/>
                <w:b/>
                <w:lang w:val="en-US"/>
              </w:rPr>
            </w:pPr>
            <w:r>
              <w:t>(</w:t>
            </w:r>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 xml:space="preserve">The </w:t>
            </w:r>
            <w:proofErr w:type="spellStart"/>
            <w:r>
              <w:rPr>
                <w:rFonts w:ascii="Consolas" w:eastAsia="Consolas" w:hAnsi="Consolas" w:cs="Consolas"/>
                <w:b/>
                <w:bCs/>
                <w:lang w:val="en-US"/>
              </w:rPr>
              <w:t>permitted_nationalities</w:t>
            </w:r>
            <w:proofErr w:type="spellEnd"/>
          </w:p>
          <w:p w14:paraId="3AA4AD98" w14:textId="77777777" w:rsidR="007A1326" w:rsidRDefault="007A1326" w:rsidP="007A1326">
            <w:pPr>
              <w:widowControl w:val="0"/>
              <w:pBdr>
                <w:top w:val="nil"/>
                <w:left w:val="nil"/>
                <w:bottom w:val="nil"/>
                <w:right w:val="nil"/>
                <w:between w:val="nil"/>
              </w:pBdr>
              <w:spacing w:line="240" w:lineRule="auto"/>
              <w:rPr>
                <w:lang w:val="en-US"/>
              </w:rPr>
            </w:pPr>
            <w:r>
              <w:rPr>
                <w:lang w:val="en-US"/>
              </w:rPr>
              <w:t xml:space="preserve">(CTRY) property identifies the limitation </w:t>
            </w:r>
            <w:r>
              <w:rPr>
                <w:lang w:val="en-US"/>
              </w:rPr>
              <w:lastRenderedPageBreak/>
              <w:t>on the distribution of the resource based on nationality.</w:t>
            </w:r>
          </w:p>
          <w:p w14:paraId="5AA467EC" w14:textId="77777777" w:rsidR="007A1326" w:rsidRDefault="007A1326" w:rsidP="007A1326">
            <w:pPr>
              <w:widowControl w:val="0"/>
              <w:pBdr>
                <w:top w:val="nil"/>
                <w:left w:val="nil"/>
                <w:bottom w:val="nil"/>
                <w:right w:val="nil"/>
                <w:between w:val="nil"/>
              </w:pBdr>
              <w:spacing w:line="240" w:lineRule="auto"/>
              <w:rPr>
                <w:lang w:val="en-US"/>
              </w:rPr>
            </w:pPr>
          </w:p>
          <w:p w14:paraId="54E37991" w14:textId="200C35C9" w:rsidR="007A1326" w:rsidRPr="001F3CCF" w:rsidRDefault="004D4516" w:rsidP="007A1326">
            <w:pPr>
              <w:widowControl w:val="0"/>
              <w:pBdr>
                <w:top w:val="nil"/>
                <w:left w:val="nil"/>
                <w:bottom w:val="nil"/>
                <w:right w:val="nil"/>
                <w:between w:val="nil"/>
              </w:pBdr>
              <w:spacing w:line="240" w:lineRule="auto"/>
              <w:rPr>
                <w:lang w:val="en-US"/>
              </w:rPr>
            </w:pPr>
            <w:r>
              <w:rPr>
                <w:lang w:val="en-US"/>
              </w:rPr>
              <w:t xml:space="preserve">The values of this property </w:t>
            </w:r>
            <w:r>
              <w:rPr>
                <w:b/>
                <w:bCs/>
                <w:lang w:val="en-US"/>
              </w:rPr>
              <w:t>MUST</w:t>
            </w:r>
            <w:r>
              <w:rPr>
                <w:lang w:val="en-US"/>
              </w:rPr>
              <w:t xml:space="preserve"> either </w:t>
            </w:r>
            <w:r w:rsidRPr="004D4516">
              <w:rPr>
                <w:lang w:val="en-US"/>
              </w:rPr>
              <w:t xml:space="preserve">contain </w:t>
            </w:r>
            <w:r>
              <w:rPr>
                <w:lang w:val="en-US"/>
              </w:rPr>
              <w:t xml:space="preserve">a list with </w:t>
            </w:r>
            <w:r w:rsidRPr="004D4516">
              <w:rPr>
                <w:lang w:val="en-US"/>
              </w:rPr>
              <w:t xml:space="preserve">the single </w:t>
            </w:r>
            <w:r>
              <w:rPr>
                <w:lang w:val="en-US"/>
              </w:rPr>
              <w:t>literal</w:t>
            </w:r>
            <w:r w:rsidRPr="004D4516">
              <w:rPr>
                <w:lang w:val="en-US"/>
              </w:rPr>
              <w:t xml:space="preserve"> "ALL" or contain one or more values</w:t>
            </w:r>
            <w:r w:rsidR="007A1326">
              <w:rPr>
                <w:lang w:val="en-US"/>
              </w:rPr>
              <w:t xml:space="preserve"> listed in </w:t>
            </w:r>
            <w:r w:rsidR="007A1326" w:rsidRPr="00AD0F92">
              <w:rPr>
                <w:lang w:val="en-US"/>
              </w:rPr>
              <w:t xml:space="preserve">Geopolitical Entities, Names, and Codes (GENC) Standard Edition </w:t>
            </w:r>
            <w:r w:rsidR="007A1326" w:rsidRPr="00691362">
              <w:rPr>
                <w:lang w:val="en-US"/>
              </w:rPr>
              <w:t>1</w:t>
            </w:r>
            <w:r w:rsidR="007A1326" w:rsidRPr="00691362">
              <w:rPr>
                <w:rStyle w:val="FootnoteReference"/>
                <w:lang w:val="en-US"/>
              </w:rPr>
              <w:footnoteReference w:id="2"/>
            </w:r>
            <w:r w:rsidR="00C51934" w:rsidRPr="00691362">
              <w:rPr>
                <w:lang w:val="en-US"/>
              </w:rPr>
              <w:t>.</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permitted_organizations</w:t>
            </w:r>
            <w:proofErr w:type="spellEnd"/>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Th</w:t>
            </w:r>
            <w:r>
              <w:rPr>
                <w:lang w:val="en-US"/>
              </w:rPr>
              <w:t xml:space="preserve">e </w:t>
            </w: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sidRPr="00B564D1">
              <w:rPr>
                <w:lang w:val="en-US"/>
              </w:rPr>
              <w:t xml:space="preserve"> </w:t>
            </w:r>
            <w:r>
              <w:rPr>
                <w:lang w:val="en-US"/>
              </w:rPr>
              <w:t xml:space="preserve">(ORG) </w:t>
            </w:r>
            <w:r w:rsidRPr="00B564D1">
              <w:rPr>
                <w:lang w:val="en-US"/>
              </w:rPr>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spacing w:line="240" w:lineRule="auto"/>
              <w:rPr>
                <w:lang w:val="en-US"/>
              </w:rPr>
            </w:pPr>
          </w:p>
          <w:p w14:paraId="5B44CA85" w14:textId="5CC92361" w:rsidR="005D3588" w:rsidRDefault="004D4516" w:rsidP="005D3588">
            <w:pPr>
              <w:widowControl w:val="0"/>
              <w:pBdr>
                <w:top w:val="nil"/>
                <w:left w:val="nil"/>
                <w:bottom w:val="nil"/>
                <w:right w:val="nil"/>
                <w:between w:val="nil"/>
              </w:pBdr>
              <w:spacing w:line="240" w:lineRule="auto"/>
              <w:rPr>
                <w:lang w:val="en-US"/>
              </w:rPr>
            </w:pPr>
            <w:r>
              <w:rPr>
                <w:lang w:val="en-US"/>
              </w:rPr>
              <w:t xml:space="preserve">The values of this property </w:t>
            </w:r>
            <w:r>
              <w:rPr>
                <w:b/>
                <w:bCs/>
                <w:lang w:val="en-US"/>
              </w:rPr>
              <w:t>MUST</w:t>
            </w:r>
            <w:r>
              <w:rPr>
                <w:lang w:val="en-US"/>
              </w:rPr>
              <w:t xml:space="preserve"> either </w:t>
            </w:r>
            <w:r w:rsidRPr="004D4516">
              <w:rPr>
                <w:lang w:val="en-US"/>
              </w:rPr>
              <w:t xml:space="preserve">contain </w:t>
            </w:r>
            <w:r>
              <w:rPr>
                <w:lang w:val="en-US"/>
              </w:rPr>
              <w:t xml:space="preserve">a list with </w:t>
            </w:r>
            <w:r w:rsidRPr="004D4516">
              <w:rPr>
                <w:lang w:val="en-US"/>
              </w:rPr>
              <w:t xml:space="preserve">the single </w:t>
            </w:r>
            <w:r>
              <w:rPr>
                <w:lang w:val="en-US"/>
              </w:rPr>
              <w:t>literal</w:t>
            </w:r>
            <w:r w:rsidRPr="004D4516">
              <w:rPr>
                <w:lang w:val="en-US"/>
              </w:rPr>
              <w:t xml:space="preserve"> "ALL" or contain one or more values</w:t>
            </w:r>
            <w:r>
              <w:rPr>
                <w:lang w:val="en-US"/>
              </w:rPr>
              <w:t xml:space="preserve"> </w:t>
            </w:r>
            <w:r w:rsidR="005D3588" w:rsidRPr="00B564D1">
              <w:rPr>
                <w:lang w:val="en-US"/>
              </w:rPr>
              <w:t xml:space="preserve">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005D3588" w:rsidRPr="00B564D1">
              <w:rPr>
                <w:lang w:val="en-US"/>
              </w:rPr>
              <w:t>.</w:t>
            </w:r>
          </w:p>
          <w:p w14:paraId="791A3A30" w14:textId="77777777" w:rsidR="005D3588" w:rsidRDefault="005D3588" w:rsidP="005D3588">
            <w:pPr>
              <w:widowControl w:val="0"/>
              <w:pBdr>
                <w:top w:val="nil"/>
                <w:left w:val="nil"/>
                <w:bottom w:val="nil"/>
                <w:right w:val="nil"/>
                <w:between w:val="nil"/>
              </w:pBdr>
              <w:spacing w:line="240" w:lineRule="auto"/>
              <w:rPr>
                <w:lang w:val="en-US"/>
              </w:rPr>
            </w:pPr>
          </w:p>
          <w:p w14:paraId="2AF8B143" w14:textId="7E373686" w:rsidR="005D3588" w:rsidRPr="00897898" w:rsidRDefault="005D3588" w:rsidP="005D3588">
            <w:pPr>
              <w:widowControl w:val="0"/>
              <w:pBdr>
                <w:top w:val="nil"/>
                <w:left w:val="nil"/>
                <w:bottom w:val="nil"/>
                <w:right w:val="nil"/>
                <w:between w:val="nil"/>
              </w:pBdr>
              <w:spacing w:line="240" w:lineRule="auto"/>
              <w:rPr>
                <w:lang w:val="en-US"/>
              </w:rPr>
            </w:pPr>
            <w:r>
              <w:rPr>
                <w:lang w:val="en-US"/>
              </w:rP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86AA27" w:rsidR="005D3588" w:rsidRDefault="00C51934"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s</w:t>
            </w:r>
            <w:r w:rsidR="005D3588">
              <w:rPr>
                <w:rFonts w:ascii="Consolas" w:eastAsia="Consolas" w:hAnsi="Consolas" w:cs="Consolas"/>
                <w:b/>
                <w:bCs/>
                <w:lang w:val="en-US"/>
              </w:rPr>
              <w:t>hareabi</w:t>
            </w:r>
            <w:r w:rsidR="00556184">
              <w:rPr>
                <w:rFonts w:ascii="Consolas" w:eastAsia="Consolas" w:hAnsi="Consolas" w:cs="Consolas"/>
                <w:b/>
                <w:bCs/>
                <w:lang w:val="en-US"/>
              </w:rPr>
              <w:t>l</w:t>
            </w:r>
            <w:r w:rsidR="005D3588">
              <w:rPr>
                <w:rFonts w:ascii="Consolas" w:eastAsia="Consolas" w:hAnsi="Consolas" w:cs="Consolas"/>
                <w:b/>
                <w:bCs/>
                <w:lang w:val="en-US"/>
              </w:rPr>
              <w:t>ity</w:t>
            </w:r>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1D875C14" w14:textId="12A10606"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del w:id="108" w:author="Rich Piazza" w:date="2021-01-28T13:30: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shareability</w:t>
            </w:r>
            <w:r>
              <w:rPr>
                <w:lang w:val="en-US"/>
              </w:rPr>
              <w:t xml:space="preserve"> (SHAR) 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2A622C2F" w14:textId="77777777" w:rsidR="005D3588" w:rsidRDefault="005D3588" w:rsidP="005D3588">
            <w:pPr>
              <w:widowControl w:val="0"/>
              <w:pBdr>
                <w:top w:val="nil"/>
                <w:left w:val="nil"/>
                <w:bottom w:val="nil"/>
                <w:right w:val="nil"/>
                <w:between w:val="nil"/>
              </w:pBdr>
              <w:spacing w:line="240" w:lineRule="auto"/>
              <w:rPr>
                <w:lang w:val="en-US"/>
              </w:rPr>
            </w:pPr>
          </w:p>
          <w:p w14:paraId="6CE42961" w14:textId="2B5F20F9"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004D4516">
              <w:rPr>
                <w:lang w:val="en-US"/>
              </w:rPr>
              <w:t xml:space="preserve">either </w:t>
            </w:r>
            <w:r w:rsidR="004D4516" w:rsidRPr="004D4516">
              <w:rPr>
                <w:lang w:val="en-US"/>
              </w:rPr>
              <w:t xml:space="preserve">contain </w:t>
            </w:r>
            <w:r w:rsidR="004D4516">
              <w:rPr>
                <w:lang w:val="en-US"/>
              </w:rPr>
              <w:t xml:space="preserve">a list with </w:t>
            </w:r>
            <w:r w:rsidR="004D4516" w:rsidRPr="004D4516">
              <w:rPr>
                <w:lang w:val="en-US"/>
              </w:rPr>
              <w:t xml:space="preserve">the single </w:t>
            </w:r>
            <w:r w:rsidR="004D4516">
              <w:rPr>
                <w:lang w:val="en-US"/>
              </w:rPr>
              <w:t>literal</w:t>
            </w:r>
            <w:r w:rsidR="004D4516" w:rsidRPr="004D4516">
              <w:rPr>
                <w:lang w:val="en-US"/>
              </w:rPr>
              <w:t xml:space="preserve"> "ALL" or contain one or more values</w:t>
            </w:r>
            <w:r w:rsidR="004D4516">
              <w:rPr>
                <w:lang w:val="en-US"/>
              </w:rPr>
              <w:t xml:space="preserve"> </w:t>
            </w:r>
            <w:r w:rsidRPr="00330E02">
              <w:rPr>
                <w:lang w:val="en-US"/>
              </w:rPr>
              <w:t xml:space="preserve">from the </w:t>
            </w:r>
            <w:del w:id="109" w:author="Rich Piazza" w:date="2021-01-28T13:31: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e</w:t>
            </w:r>
            <w:r w:rsidR="005D3588">
              <w:rPr>
                <w:rFonts w:ascii="Consolas" w:eastAsia="Consolas" w:hAnsi="Consolas" w:cs="Consolas"/>
                <w:b/>
                <w:bCs/>
                <w:lang w:val="en-US"/>
              </w:rPr>
              <w:t>ntity</w:t>
            </w:r>
            <w:r>
              <w:rPr>
                <w:rFonts w:ascii="Consolas" w:eastAsia="Consolas" w:hAnsi="Consolas" w:cs="Consolas"/>
                <w:b/>
                <w:bCs/>
                <w:lang w:val="en-US"/>
              </w:rPr>
              <w:t xml:space="preserve"> </w:t>
            </w:r>
            <w:r>
              <w:t>(optional)</w:t>
            </w:r>
          </w:p>
        </w:tc>
        <w:tc>
          <w:tcPr>
            <w:tcW w:w="2180" w:type="dxa"/>
            <w:shd w:val="clear" w:color="auto" w:fill="auto"/>
            <w:tcMar>
              <w:top w:w="100" w:type="dxa"/>
              <w:left w:w="100" w:type="dxa"/>
              <w:bottom w:w="100" w:type="dxa"/>
              <w:right w:w="100" w:type="dxa"/>
            </w:tcMar>
          </w:tcPr>
          <w:p w14:paraId="4194C21B" w14:textId="72FE8B0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del w:id="110" w:author="Rich Piazza" w:date="2021-01-28T13:30: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entity</w:t>
            </w:r>
            <w:r>
              <w:rPr>
                <w:lang w:val="en-US"/>
              </w:rPr>
              <w:t xml:space="preserve"> (ENTITY) property is used to identify</w:t>
            </w:r>
            <w:r w:rsidRPr="00A708E8">
              <w:rPr>
                <w:lang w:val="en-US"/>
              </w:rPr>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spacing w:line="240" w:lineRule="auto"/>
              <w:rPr>
                <w:lang w:val="en-US"/>
              </w:rPr>
            </w:pPr>
          </w:p>
          <w:p w14:paraId="02E75037" w14:textId="59D84856"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00C51934">
              <w:rPr>
                <w:lang w:val="en-US"/>
              </w:rPr>
              <w:t>either</w:t>
            </w:r>
            <w:r w:rsidR="004D4516">
              <w:rPr>
                <w:lang w:val="en-US"/>
              </w:rPr>
              <w:t xml:space="preserve"> </w:t>
            </w:r>
            <w:r w:rsidR="004D4516" w:rsidRPr="004D4516">
              <w:rPr>
                <w:lang w:val="en-US"/>
              </w:rPr>
              <w:t xml:space="preserve">contain </w:t>
            </w:r>
            <w:r w:rsidR="004D4516">
              <w:rPr>
                <w:lang w:val="en-US"/>
              </w:rPr>
              <w:t xml:space="preserve">a list with </w:t>
            </w:r>
            <w:r w:rsidR="004D4516" w:rsidRPr="004D4516">
              <w:rPr>
                <w:lang w:val="en-US"/>
              </w:rPr>
              <w:t xml:space="preserve">the single </w:t>
            </w:r>
            <w:r w:rsidR="004D4516">
              <w:rPr>
                <w:lang w:val="en-US"/>
              </w:rPr>
              <w:t>literal</w:t>
            </w:r>
            <w:r w:rsidR="004D4516" w:rsidRPr="004D4516">
              <w:rPr>
                <w:lang w:val="en-US"/>
              </w:rPr>
              <w:t xml:space="preserve"> </w:t>
            </w:r>
            <w:r w:rsidR="00B847B8" w:rsidRPr="00691362">
              <w:rPr>
                <w:lang w:val="en-US"/>
              </w:rPr>
              <w:t>“</w:t>
            </w:r>
            <w:r w:rsidR="00C51934" w:rsidRPr="00691362">
              <w:rPr>
                <w:rFonts w:eastAsia="Consolas"/>
              </w:rPr>
              <w:t>ALL</w:t>
            </w:r>
            <w:r w:rsidR="00B847B8" w:rsidRPr="00691362">
              <w:rPr>
                <w:rFonts w:eastAsia="Consolas"/>
                <w:color w:val="073763"/>
              </w:rPr>
              <w:t>”</w:t>
            </w:r>
            <w:r w:rsidR="001140FC">
              <w:rPr>
                <w:lang w:val="en-US"/>
              </w:rPr>
              <w:t xml:space="preserve"> or </w:t>
            </w:r>
            <w:r w:rsidR="004D4516" w:rsidRPr="004D4516">
              <w:rPr>
                <w:lang w:val="en-US"/>
              </w:rPr>
              <w:t>contain one or more values</w:t>
            </w:r>
            <w:r w:rsidRPr="00330E02">
              <w:rPr>
                <w:lang w:val="en-US"/>
              </w:rPr>
              <w:t xml:space="preserve"> from the </w:t>
            </w:r>
            <w:del w:id="111" w:author="Rich Piazza" w:date="2021-01-28T13:31: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60DD3269" w14:textId="4B1A80BB" w:rsidR="00AD5F66" w:rsidRDefault="00397948" w:rsidP="00D22194">
      <w:pPr>
        <w:pStyle w:val="Heading2"/>
      </w:pPr>
      <w:r>
        <w:lastRenderedPageBreak/>
        <w:t>2.8</w:t>
      </w:r>
      <w:r w:rsidR="00AD5F66" w:rsidRPr="009B7AF2">
        <w:t> </w:t>
      </w:r>
      <w:r w:rsidR="00AD5F66">
        <w:t xml:space="preserve">ACS </w:t>
      </w:r>
      <w:r w:rsidR="00A2085E">
        <w:rPr>
          <w:lang w:val="en-US"/>
        </w:rPr>
        <w:t>Further</w:t>
      </w:r>
      <w:r w:rsidR="00AD5F66">
        <w:rPr>
          <w:lang w:val="en-US"/>
        </w:rPr>
        <w:t xml:space="preserve"> Sharing</w:t>
      </w:r>
      <w:r w:rsidR="00AD5F66" w:rsidRPr="009B7AF2">
        <w:t xml:space="preserve"> Object Type</w:t>
      </w:r>
    </w:p>
    <w:p w14:paraId="5E991D93" w14:textId="5C44CF10"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del w:id="112" w:author="Rich Piazza" w:date="2021-01-28T13:32:00Z">
        <w:r w:rsidRPr="00066AF3" w:rsidDel="00066AF3">
          <w:rPr>
            <w:rFonts w:ascii="Consolas" w:eastAsia="Consolas" w:hAnsi="Consolas" w:cs="Consolas"/>
            <w:bCs/>
            <w:iCs/>
            <w:color w:val="C7254E"/>
            <w:shd w:val="clear" w:color="auto" w:fill="F9F2F4"/>
            <w:lang w:val="en-US"/>
            <w:rPrChange w:id="113" w:author="Rich Piazza" w:date="2021-01-28T13:33:00Z">
              <w:rPr>
                <w:rFonts w:eastAsia="Consolas"/>
                <w:bCs/>
                <w:iCs/>
                <w:color w:val="C7254E"/>
                <w:shd w:val="clear" w:color="auto" w:fill="F9F2F4"/>
                <w:lang w:val="en-US"/>
              </w:rPr>
            </w:rPrChange>
          </w:rPr>
          <w:delText>x-</w:delText>
        </w:r>
      </w:del>
      <w:proofErr w:type="spellStart"/>
      <w:r w:rsidRPr="00066AF3">
        <w:rPr>
          <w:rFonts w:ascii="Consolas" w:eastAsia="Consolas" w:hAnsi="Consolas" w:cs="Consolas"/>
          <w:bCs/>
          <w:iCs/>
          <w:color w:val="C7254E"/>
          <w:shd w:val="clear" w:color="auto" w:fill="F9F2F4"/>
          <w:lang w:val="en-US"/>
          <w:rPrChange w:id="114" w:author="Rich Piazza" w:date="2021-01-28T13:33:00Z">
            <w:rPr>
              <w:rFonts w:eastAsia="Consolas"/>
              <w:bCs/>
              <w:iCs/>
              <w:color w:val="C7254E"/>
              <w:shd w:val="clear" w:color="auto" w:fill="F9F2F4"/>
              <w:lang w:val="en-US"/>
            </w:rPr>
          </w:rPrChange>
        </w:rPr>
        <w:t>isa</w:t>
      </w:r>
      <w:proofErr w:type="spellEnd"/>
      <w:r w:rsidRPr="00066AF3">
        <w:rPr>
          <w:rFonts w:ascii="Consolas" w:eastAsia="Consolas" w:hAnsi="Consolas" w:cs="Consolas"/>
          <w:bCs/>
          <w:iCs/>
          <w:color w:val="C7254E"/>
          <w:shd w:val="clear" w:color="auto" w:fill="F9F2F4"/>
          <w:lang w:val="en-US"/>
          <w:rPrChange w:id="115" w:author="Rich Piazza" w:date="2021-01-28T13:33:00Z">
            <w:rPr>
              <w:rFonts w:eastAsia="Consolas"/>
              <w:bCs/>
              <w:iCs/>
              <w:color w:val="C7254E"/>
              <w:shd w:val="clear" w:color="auto" w:fill="F9F2F4"/>
              <w:lang w:val="en-US"/>
            </w:rPr>
          </w:rPrChange>
        </w:rPr>
        <w:t>-</w:t>
      </w:r>
      <w:proofErr w:type="spellStart"/>
      <w:r w:rsidRPr="00066AF3">
        <w:rPr>
          <w:rFonts w:ascii="Consolas" w:eastAsia="Consolas" w:hAnsi="Consolas" w:cs="Consolas"/>
          <w:bCs/>
          <w:iCs/>
          <w:color w:val="C7254E"/>
          <w:shd w:val="clear" w:color="auto" w:fill="F9F2F4"/>
          <w:lang w:val="en-US"/>
          <w:rPrChange w:id="116" w:author="Rich Piazza" w:date="2021-01-28T13:33:00Z">
            <w:rPr>
              <w:rFonts w:eastAsia="Consolas"/>
              <w:bCs/>
              <w:iCs/>
              <w:color w:val="C7254E"/>
              <w:shd w:val="clear" w:color="auto" w:fill="F9F2F4"/>
              <w:lang w:val="en-US"/>
            </w:rPr>
          </w:rPrChange>
        </w:rPr>
        <w:t>acs</w:t>
      </w:r>
      <w:proofErr w:type="spellEnd"/>
      <w:r w:rsidRPr="00066AF3">
        <w:rPr>
          <w:rFonts w:ascii="Consolas" w:eastAsia="Consolas" w:hAnsi="Consolas" w:cs="Consolas"/>
          <w:bCs/>
          <w:iCs/>
          <w:color w:val="C7254E"/>
          <w:shd w:val="clear" w:color="auto" w:fill="F9F2F4"/>
          <w:lang w:val="en-US"/>
          <w:rPrChange w:id="117" w:author="Rich Piazza" w:date="2021-01-28T13:33:00Z">
            <w:rPr>
              <w:rFonts w:eastAsia="Consolas"/>
              <w:bCs/>
              <w:iCs/>
              <w:color w:val="C7254E"/>
              <w:shd w:val="clear" w:color="auto" w:fill="F9F2F4"/>
              <w:lang w:val="en-US"/>
            </w:rPr>
          </w:rPrChange>
        </w:rPr>
        <w:t>-</w:t>
      </w:r>
      <w:r w:rsidR="00A2085E" w:rsidRPr="00066AF3">
        <w:rPr>
          <w:rFonts w:ascii="Consolas" w:eastAsia="Consolas" w:hAnsi="Consolas" w:cs="Consolas"/>
          <w:bCs/>
          <w:iCs/>
          <w:color w:val="C7254E"/>
          <w:shd w:val="clear" w:color="auto" w:fill="F9F2F4"/>
          <w:lang w:val="en-US"/>
          <w:rPrChange w:id="118" w:author="Rich Piazza" w:date="2021-01-28T13:33:00Z">
            <w:rPr>
              <w:rFonts w:eastAsia="Consolas"/>
              <w:bCs/>
              <w:iCs/>
              <w:color w:val="C7254E"/>
              <w:shd w:val="clear" w:color="auto" w:fill="F9F2F4"/>
              <w:lang w:val="en-US"/>
            </w:rPr>
          </w:rPrChange>
        </w:rPr>
        <w:t>further-sharing</w:t>
      </w:r>
      <w:r w:rsidRPr="00066AF3">
        <w:rPr>
          <w:rFonts w:ascii="Consolas" w:eastAsia="Consolas" w:hAnsi="Consolas" w:cs="Consolas"/>
          <w:bCs/>
          <w:iCs/>
          <w:color w:val="C7254E"/>
          <w:shd w:val="clear" w:color="auto" w:fill="F9F2F4"/>
          <w:lang w:val="en-US"/>
          <w:rPrChange w:id="119" w:author="Rich Piazza" w:date="2021-01-28T13:33:00Z">
            <w:rPr>
              <w:rFonts w:eastAsia="Consolas"/>
              <w:bCs/>
              <w:iCs/>
              <w:color w:val="C7254E"/>
              <w:shd w:val="clear" w:color="auto" w:fill="F9F2F4"/>
              <w:lang w:val="en-US"/>
            </w:rPr>
          </w:rPrChange>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61844D65" w14:textId="2F420C74" w:rsidR="00AD5F66" w:rsidRDefault="00AD5F66" w:rsidP="00AD5F66">
            <w:pPr>
              <w:pStyle w:val="HTMLPreformatted"/>
              <w:shd w:val="clear" w:color="auto" w:fill="FFFFFF"/>
              <w:rPr>
                <w:rFonts w:ascii="Menlo" w:hAnsi="Menlo" w:cs="Menlo"/>
                <w:color w:val="000000"/>
                <w:sz w:val="18"/>
                <w:szCs w:val="18"/>
              </w:rPr>
            </w:pPr>
            <w:proofErr w:type="spellStart"/>
            <w:r>
              <w:rPr>
                <w:b/>
                <w:bCs/>
                <w:color w:val="000000"/>
              </w:rPr>
              <w:t>sharing_scope</w:t>
            </w:r>
            <w:proofErr w:type="spellEnd"/>
            <w:r>
              <w:rPr>
                <w:rFonts w:ascii="Menlo" w:hAnsi="Menlo" w:cs="Menlo"/>
                <w:b/>
                <w:bCs/>
                <w:color w:val="000000"/>
                <w:sz w:val="18"/>
                <w:szCs w:val="18"/>
              </w:rPr>
              <w:t xml:space="preserve"> </w:t>
            </w:r>
            <w:r w:rsidRPr="004617C4">
              <w:rPr>
                <w:rFonts w:ascii="Arial" w:hAnsi="Arial" w:cs="Arial"/>
              </w:rPr>
              <w:t>(required)</w:t>
            </w:r>
          </w:p>
          <w:p w14:paraId="24A00C43" w14:textId="7FA7C02C" w:rsidR="00AD5F66" w:rsidRPr="001F3CCF" w:rsidRDefault="00AD5F66" w:rsidP="00AD5F66">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2B033CA9" w14:textId="41B20DB9" w:rsidR="00AD5F66" w:rsidRDefault="00C72288" w:rsidP="00AD5F6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31D7">
              <w:rPr>
                <w:rFonts w:ascii="Consolas" w:eastAsia="Consolas" w:hAnsi="Consolas" w:cs="Consolas"/>
                <w:iCs/>
                <w:color w:val="C7254E"/>
                <w:shd w:val="clear" w:color="auto" w:fill="F9F2F4"/>
                <w:lang w:val="en-US"/>
              </w:rPr>
              <w:t>open- vocab</w:t>
            </w:r>
          </w:p>
        </w:tc>
        <w:tc>
          <w:tcPr>
            <w:tcW w:w="3780" w:type="dxa"/>
            <w:shd w:val="clear" w:color="auto" w:fill="auto"/>
            <w:tcMar>
              <w:top w:w="100" w:type="dxa"/>
              <w:left w:w="100" w:type="dxa"/>
              <w:bottom w:w="100" w:type="dxa"/>
              <w:right w:w="100" w:type="dxa"/>
            </w:tcMar>
          </w:tcPr>
          <w:p w14:paraId="2B119D2E" w14:textId="69735F5A" w:rsidR="00AD5F66" w:rsidRDefault="00AD5F66" w:rsidP="00AD5F66">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further sharing</w:t>
            </w:r>
            <w:r w:rsidRPr="00897898">
              <w:rPr>
                <w:lang w:val="en-US"/>
              </w:rPr>
              <w:t>.</w:t>
            </w:r>
            <w:r>
              <w:rPr>
                <w:lang w:val="en-US"/>
              </w:rPr>
              <w:t xml:space="preserve"> </w:t>
            </w:r>
            <w:r w:rsidR="00AE1CB9" w:rsidRPr="005754B9">
              <w:rPr>
                <w:lang w:val="en-US"/>
              </w:rPr>
              <w:t xml:space="preserve">The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00AE1CB9" w:rsidRPr="005754B9">
              <w:rPr>
                <w:b/>
                <w:lang w:val="en-US"/>
              </w:rPr>
              <w:t>SHOULD</w:t>
            </w:r>
            <w:r w:rsidR="00AE1CB9" w:rsidRPr="005754B9">
              <w:rPr>
                <w:lang w:val="en-US"/>
              </w:rPr>
              <w:t xml:space="preserve"> be used</w:t>
            </w:r>
            <w:r>
              <w:rPr>
                <w:lang w:val="en-US"/>
              </w:rPr>
              <w:t xml:space="preserve">. The values, </w:t>
            </w:r>
            <w:r w:rsidR="00330E02">
              <w:rPr>
                <w:rFonts w:eastAsia="Consolas"/>
                <w:color w:val="073763"/>
                <w:shd w:val="clear" w:color="auto" w:fill="CFE2F3"/>
              </w:rPr>
              <w:t>FOREIGNGOV</w:t>
            </w:r>
            <w:r>
              <w:rPr>
                <w:lang w:val="en-US"/>
              </w:rPr>
              <w:t xml:space="preserve"> or </w:t>
            </w:r>
            <w:r w:rsidR="00330E02">
              <w:rPr>
                <w:rFonts w:eastAsia="Consolas"/>
                <w:color w:val="073763"/>
                <w:shd w:val="clear" w:color="auto" w:fill="CFE2F3"/>
              </w:rPr>
              <w:t>SECTOR</w:t>
            </w:r>
            <w:r>
              <w:rPr>
                <w:lang w:val="en-US"/>
              </w:rPr>
              <w:t xml:space="preserve"> </w:t>
            </w:r>
            <w:r w:rsidRPr="00B75E24">
              <w:rPr>
                <w:b/>
                <w:bCs/>
                <w:lang w:val="en-US"/>
              </w:rPr>
              <w:t>MAY</w:t>
            </w:r>
            <w:r>
              <w:rPr>
                <w:lang w:val="en-US"/>
              </w:rPr>
              <w:t xml:space="preserve"> also be used</w:t>
            </w:r>
            <w:r w:rsidR="005731D7">
              <w:rPr>
                <w:lang w:val="en-US"/>
              </w:rPr>
              <w:t>.</w:t>
            </w:r>
          </w:p>
          <w:p w14:paraId="41EB33B2" w14:textId="77777777" w:rsidR="005731D7" w:rsidRDefault="005731D7" w:rsidP="00AD5F66">
            <w:pPr>
              <w:widowControl w:val="0"/>
              <w:pBdr>
                <w:top w:val="nil"/>
                <w:left w:val="nil"/>
                <w:bottom w:val="nil"/>
                <w:right w:val="nil"/>
                <w:between w:val="nil"/>
              </w:pBdr>
              <w:spacing w:line="240" w:lineRule="auto"/>
              <w:rPr>
                <w:lang w:val="en-US"/>
              </w:rPr>
            </w:pPr>
          </w:p>
          <w:p w14:paraId="363ADC76" w14:textId="362B4B75" w:rsidR="005731D7" w:rsidRPr="001F3CCF" w:rsidRDefault="005731D7" w:rsidP="00AD5F66">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 xml:space="preserve">open vocabulary, </w:t>
            </w:r>
            <w:r w:rsidR="008927C3">
              <w:rPr>
                <w:lang w:val="en-US"/>
              </w:rPr>
              <w:t xml:space="preserve">but it is </w:t>
            </w:r>
            <w:r>
              <w:rPr>
                <w:lang w:val="en-US"/>
              </w:rP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7777777"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29EF70CB" w14:textId="77777777" w:rsidR="00AD5F66" w:rsidRPr="0086307E" w:rsidRDefault="00AD5F6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C6F06A" w14:textId="77777777" w:rsidR="00AD5F66" w:rsidRDefault="00AD5F66" w:rsidP="00751151">
            <w:pPr>
              <w:pBdr>
                <w:top w:val="nil"/>
                <w:left w:val="nil"/>
                <w:bottom w:val="nil"/>
                <w:right w:val="nil"/>
                <w:between w:val="nil"/>
              </w:pBdr>
              <w:rPr>
                <w:rFonts w:ascii="Consolas" w:eastAsia="Consolas" w:hAnsi="Consolas" w:cs="Consolas"/>
                <w:color w:val="C7254E"/>
                <w:shd w:val="clear" w:color="auto" w:fill="F9F2F4"/>
              </w:rPr>
            </w:pPr>
            <w:del w:id="120" w:author="Rich Piazza" w:date="2021-01-28T13:30: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4D492A6C" w14:textId="77777777" w:rsidR="00AD5F66" w:rsidRDefault="00AD5F66"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if further sharing is permitted or denied</w:t>
            </w:r>
            <w:r w:rsidR="00CB13AF">
              <w:rPr>
                <w:lang w:val="en-US"/>
              </w:rPr>
              <w:t>.</w:t>
            </w:r>
          </w:p>
          <w:p w14:paraId="4ECA4508" w14:textId="77777777" w:rsidR="00586D96" w:rsidRDefault="00586D96" w:rsidP="00751151">
            <w:pPr>
              <w:widowControl w:val="0"/>
              <w:pBdr>
                <w:top w:val="nil"/>
                <w:left w:val="nil"/>
                <w:bottom w:val="nil"/>
                <w:right w:val="nil"/>
                <w:between w:val="nil"/>
              </w:pBdr>
              <w:spacing w:line="240" w:lineRule="auto"/>
              <w:rPr>
                <w:lang w:val="en-US"/>
              </w:rPr>
            </w:pPr>
          </w:p>
          <w:p w14:paraId="2801F617" w14:textId="1C36B995" w:rsidR="00586D96" w:rsidRPr="0086307E" w:rsidRDefault="00586D96"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del w:id="121" w:author="Rich Piazza" w:date="2021-01-28T13:31: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16387F1D" w14:textId="1586FBA1" w:rsidR="00571C2D" w:rsidRDefault="00806759" w:rsidP="00D22194">
      <w:pPr>
        <w:pStyle w:val="Heading2"/>
      </w:pPr>
      <w:r>
        <w:t>2.9</w:t>
      </w:r>
      <w:r w:rsidR="00571C2D" w:rsidRPr="009B7AF2">
        <w:t> </w:t>
      </w:r>
      <w:r w:rsidR="00571C2D">
        <w:t xml:space="preserve">ACS </w:t>
      </w:r>
      <w:r w:rsidR="00571C2D">
        <w:rPr>
          <w:lang w:val="en-US"/>
        </w:rPr>
        <w:t>Control Set</w:t>
      </w:r>
      <w:r w:rsidR="00571C2D" w:rsidRPr="009B7AF2">
        <w:t xml:space="preserve"> Object Type</w:t>
      </w:r>
      <w:bookmarkEnd w:id="89"/>
    </w:p>
    <w:p w14:paraId="653E888E" w14:textId="06559C63"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del w:id="122" w:author="Rich Piazza" w:date="2021-01-28T13:32:00Z">
        <w:r w:rsidRPr="00066AF3" w:rsidDel="00066AF3">
          <w:rPr>
            <w:rFonts w:ascii="Consolas" w:eastAsia="Consolas" w:hAnsi="Consolas" w:cs="Consolas"/>
            <w:bCs/>
            <w:iCs/>
            <w:color w:val="C7254E"/>
            <w:shd w:val="clear" w:color="auto" w:fill="F9F2F4"/>
            <w:lang w:val="en-US"/>
            <w:rPrChange w:id="123" w:author="Rich Piazza" w:date="2021-01-28T13:32:00Z">
              <w:rPr>
                <w:rFonts w:eastAsia="Consolas"/>
                <w:bCs/>
                <w:iCs/>
                <w:color w:val="C7254E"/>
                <w:shd w:val="clear" w:color="auto" w:fill="F9F2F4"/>
                <w:lang w:val="en-US"/>
              </w:rPr>
            </w:rPrChange>
          </w:rPr>
          <w:delText>x-</w:delText>
        </w:r>
      </w:del>
      <w:proofErr w:type="spellStart"/>
      <w:r w:rsidRPr="00066AF3">
        <w:rPr>
          <w:rFonts w:ascii="Consolas" w:eastAsia="Consolas" w:hAnsi="Consolas" w:cs="Consolas"/>
          <w:bCs/>
          <w:iCs/>
          <w:color w:val="C7254E"/>
          <w:shd w:val="clear" w:color="auto" w:fill="F9F2F4"/>
          <w:lang w:val="en-US"/>
          <w:rPrChange w:id="124" w:author="Rich Piazza" w:date="2021-01-28T13:32:00Z">
            <w:rPr>
              <w:rFonts w:eastAsia="Consolas"/>
              <w:bCs/>
              <w:iCs/>
              <w:color w:val="C7254E"/>
              <w:shd w:val="clear" w:color="auto" w:fill="F9F2F4"/>
              <w:lang w:val="en-US"/>
            </w:rPr>
          </w:rPrChange>
        </w:rPr>
        <w:t>isa</w:t>
      </w:r>
      <w:proofErr w:type="spellEnd"/>
      <w:r w:rsidRPr="00066AF3">
        <w:rPr>
          <w:rFonts w:ascii="Consolas" w:eastAsia="Consolas" w:hAnsi="Consolas" w:cs="Consolas"/>
          <w:bCs/>
          <w:iCs/>
          <w:color w:val="C7254E"/>
          <w:shd w:val="clear" w:color="auto" w:fill="F9F2F4"/>
          <w:lang w:val="en-US"/>
          <w:rPrChange w:id="125" w:author="Rich Piazza" w:date="2021-01-28T13:32:00Z">
            <w:rPr>
              <w:rFonts w:eastAsia="Consolas"/>
              <w:bCs/>
              <w:iCs/>
              <w:color w:val="C7254E"/>
              <w:shd w:val="clear" w:color="auto" w:fill="F9F2F4"/>
              <w:lang w:val="en-US"/>
            </w:rPr>
          </w:rPrChange>
        </w:rPr>
        <w:t>-</w:t>
      </w:r>
      <w:proofErr w:type="spellStart"/>
      <w:r w:rsidRPr="00066AF3">
        <w:rPr>
          <w:rFonts w:ascii="Consolas" w:eastAsia="Consolas" w:hAnsi="Consolas" w:cs="Consolas"/>
          <w:bCs/>
          <w:iCs/>
          <w:color w:val="C7254E"/>
          <w:shd w:val="clear" w:color="auto" w:fill="F9F2F4"/>
          <w:lang w:val="en-US"/>
          <w:rPrChange w:id="126" w:author="Rich Piazza" w:date="2021-01-28T13:32:00Z">
            <w:rPr>
              <w:rFonts w:eastAsia="Consolas"/>
              <w:bCs/>
              <w:iCs/>
              <w:color w:val="C7254E"/>
              <w:shd w:val="clear" w:color="auto" w:fill="F9F2F4"/>
              <w:lang w:val="en-US"/>
            </w:rPr>
          </w:rPrChange>
        </w:rPr>
        <w:t>acs</w:t>
      </w:r>
      <w:proofErr w:type="spellEnd"/>
      <w:r w:rsidRPr="00066AF3">
        <w:rPr>
          <w:rFonts w:ascii="Consolas" w:eastAsia="Consolas" w:hAnsi="Consolas" w:cs="Consolas"/>
          <w:bCs/>
          <w:iCs/>
          <w:color w:val="C7254E"/>
          <w:shd w:val="clear" w:color="auto" w:fill="F9F2F4"/>
          <w:lang w:val="en-US"/>
          <w:rPrChange w:id="127" w:author="Rich Piazza" w:date="2021-01-28T13:32:00Z">
            <w:rPr>
              <w:rFonts w:eastAsia="Consolas"/>
              <w:bCs/>
              <w:iCs/>
              <w:color w:val="C7254E"/>
              <w:shd w:val="clear" w:color="auto" w:fill="F9F2F4"/>
              <w:lang w:val="en-US"/>
            </w:rPr>
          </w:rPrChange>
        </w:rPr>
        <w:t>-control-set-type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classification</w:t>
            </w:r>
          </w:p>
          <w:p w14:paraId="36628185"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C0F9AAA" w14:textId="4E0C68A4" w:rsidR="00571C2D" w:rsidRDefault="00C47227" w:rsidP="00571C2D">
            <w:pPr>
              <w:pBdr>
                <w:top w:val="nil"/>
                <w:left w:val="nil"/>
                <w:bottom w:val="nil"/>
                <w:right w:val="nil"/>
                <w:between w:val="nil"/>
              </w:pBdr>
            </w:pPr>
            <w:del w:id="128" w:author="Rich Piazza" w:date="2021-04-01T11:00:00Z">
              <w:r w:rsidDel="000E3F98">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contains information specifying the classification level</w:t>
            </w:r>
            <w:r>
              <w:rPr>
                <w:lang w:val="en-US"/>
              </w:rPr>
              <w:t>.</w:t>
            </w:r>
          </w:p>
          <w:p w14:paraId="7D61D8BC" w14:textId="77777777" w:rsidR="00571C2D" w:rsidRDefault="00571C2D" w:rsidP="00571C2D">
            <w:pPr>
              <w:widowControl w:val="0"/>
              <w:pBdr>
                <w:top w:val="nil"/>
                <w:left w:val="nil"/>
                <w:bottom w:val="nil"/>
                <w:right w:val="nil"/>
                <w:between w:val="nil"/>
              </w:pBdr>
              <w:spacing w:line="240" w:lineRule="auto"/>
              <w:rPr>
                <w:lang w:val="en-US"/>
              </w:rPr>
            </w:pPr>
          </w:p>
          <w:p w14:paraId="2DC498D0" w14:textId="6489C1E9" w:rsidR="00571C2D" w:rsidRDefault="00571C2D" w:rsidP="00571C2D">
            <w:pPr>
              <w:widowControl w:val="0"/>
              <w:pBdr>
                <w:top w:val="nil"/>
                <w:left w:val="nil"/>
                <w:bottom w:val="nil"/>
                <w:right w:val="nil"/>
                <w:between w:val="nil"/>
              </w:pBdr>
              <w:spacing w:line="240" w:lineRule="auto"/>
              <w:rPr>
                <w:lang w:val="en-US"/>
              </w:rPr>
            </w:pPr>
            <w:r w:rsidRPr="0056085D">
              <w:rPr>
                <w:lang w:val="en-US"/>
              </w:rPr>
              <w:t xml:space="preserve">The Classification </w:t>
            </w:r>
            <w:r w:rsidR="00330E02">
              <w:rPr>
                <w:lang w:val="en-US"/>
              </w:rPr>
              <w:t>value</w:t>
            </w:r>
            <w:r w:rsidRPr="0056085D">
              <w:rPr>
                <w:lang w:val="en-US"/>
              </w:rPr>
              <w:t xml:space="preserve"> contains the classification of the data based on the Executive Order 13526, Classified National Security Information and the Information Security Manual (ISM) marking system. Unclassified information will include a classification marking.</w:t>
            </w:r>
          </w:p>
          <w:p w14:paraId="6A27286B" w14:textId="77777777" w:rsidR="00571C2D" w:rsidRDefault="00571C2D" w:rsidP="00571C2D">
            <w:pPr>
              <w:widowControl w:val="0"/>
              <w:pBdr>
                <w:top w:val="nil"/>
                <w:left w:val="nil"/>
                <w:bottom w:val="nil"/>
                <w:right w:val="nil"/>
                <w:between w:val="nil"/>
              </w:pBdr>
              <w:spacing w:line="240" w:lineRule="auto"/>
              <w:rPr>
                <w:lang w:val="en-US"/>
              </w:rPr>
            </w:pPr>
          </w:p>
          <w:p w14:paraId="7B468E4C" w14:textId="414131BB"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The value of this property </w:t>
            </w:r>
            <w:r w:rsidRPr="00D53CBF">
              <w:rPr>
                <w:b/>
                <w:bCs/>
                <w:lang w:val="en-US"/>
              </w:rPr>
              <w:t>MUST</w:t>
            </w:r>
            <w:r>
              <w:rPr>
                <w:lang w:val="en-US"/>
              </w:rPr>
              <w:t xml:space="preserve"> </w:t>
            </w:r>
            <w:r w:rsidR="00330E02" w:rsidRPr="00330E02">
              <w:rPr>
                <w:lang w:val="en-US"/>
              </w:rPr>
              <w:t xml:space="preserve">come from the </w:t>
            </w:r>
            <w:del w:id="129" w:author="Rich Piazza" w:date="2021-01-28T13:31:00Z">
              <w:r w:rsidR="00330E02" w:rsidDel="00066AF3">
                <w:rPr>
                  <w:rFonts w:ascii="Consolas" w:eastAsia="Consolas" w:hAnsi="Consolas" w:cs="Consolas"/>
                  <w:color w:val="C7254E"/>
                  <w:shd w:val="clear" w:color="auto" w:fill="F9F2F4"/>
                </w:rPr>
                <w:delText>x-</w:delText>
              </w:r>
            </w:del>
            <w:proofErr w:type="spellStart"/>
            <w:r w:rsidR="00330E02">
              <w:rPr>
                <w:rFonts w:ascii="Consolas" w:eastAsia="Consolas" w:hAnsi="Consolas" w:cs="Consolas"/>
                <w:color w:val="C7254E"/>
                <w:shd w:val="clear" w:color="auto" w:fill="F9F2F4"/>
              </w:rPr>
              <w:t>isa</w:t>
            </w:r>
            <w:proofErr w:type="spellEnd"/>
            <w:r w:rsidR="00330E02">
              <w:rPr>
                <w:rFonts w:ascii="Consolas" w:eastAsia="Consolas" w:hAnsi="Consolas" w:cs="Consolas"/>
                <w:color w:val="C7254E"/>
                <w:shd w:val="clear" w:color="auto" w:fill="F9F2F4"/>
              </w:rPr>
              <w:t>-</w:t>
            </w:r>
            <w:proofErr w:type="spellStart"/>
            <w:r w:rsidR="00330E02">
              <w:rPr>
                <w:rFonts w:ascii="Consolas" w:eastAsia="Consolas" w:hAnsi="Consolas" w:cs="Consolas"/>
                <w:color w:val="C7254E"/>
                <w:shd w:val="clear" w:color="auto" w:fill="F9F2F4"/>
              </w:rPr>
              <w:t>acs</w:t>
            </w:r>
            <w:proofErr w:type="spellEnd"/>
            <w:r w:rsidR="00330E02">
              <w:rPr>
                <w:rFonts w:ascii="Consolas" w:eastAsia="Consolas" w:hAnsi="Consolas" w:cs="Consolas"/>
                <w:color w:val="C7254E"/>
                <w:shd w:val="clear" w:color="auto" w:fill="F9F2F4"/>
              </w:rPr>
              <w:t>-classification-</w:t>
            </w:r>
            <w:proofErr w:type="spellStart"/>
            <w:r w:rsidR="00330E02">
              <w:rPr>
                <w:rFonts w:ascii="Consolas" w:eastAsia="Consolas" w:hAnsi="Consolas" w:cs="Consolas"/>
                <w:color w:val="C7254E"/>
                <w:shd w:val="clear" w:color="auto" w:fill="F9F2F4"/>
              </w:rPr>
              <w:t>enum</w:t>
            </w:r>
            <w:proofErr w:type="spellEnd"/>
            <w:r w:rsidR="00330E02" w:rsidRPr="00330E02">
              <w:rPr>
                <w:lang w:val="en-US"/>
              </w:rPr>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sci_controls</w:t>
            </w:r>
            <w:proofErr w:type="spellEnd"/>
            <w:r w:rsidR="00C72288">
              <w:rPr>
                <w:rFonts w:ascii="Consolas" w:eastAsia="Consolas" w:hAnsi="Consolas" w:cs="Consolas"/>
                <w:b/>
                <w:bCs/>
                <w:lang w:val="en-US"/>
              </w:rPr>
              <w:t xml:space="preserve"> </w:t>
            </w:r>
            <w:r w:rsidR="00C72288" w:rsidRPr="001C06EC">
              <w:rPr>
                <w:rFonts w:eastAsia="Consolas"/>
                <w:lang w:val="en-U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C72288">
              <w:rPr>
                <w:rFonts w:ascii="Consolas" w:eastAsia="Consolas" w:hAnsi="Consolas" w:cs="Consolas"/>
                <w:color w:val="C7254E"/>
                <w:shd w:val="clear" w:color="auto" w:fill="F9F2F4"/>
              </w:rPr>
              <w:t>open</w:t>
            </w:r>
            <w:r w:rsidR="00D100CE">
              <w:rPr>
                <w:rFonts w:ascii="Consolas" w:eastAsia="Consolas" w:hAnsi="Consolas" w:cs="Consolas"/>
                <w:color w:val="C7254E"/>
                <w:shd w:val="clear" w:color="auto" w:fill="F9F2F4"/>
              </w:rPr>
              <w:t>-</w:t>
            </w:r>
            <w:r w:rsidR="00C72288">
              <w:rPr>
                <w:rFonts w:ascii="Consolas" w:eastAsia="Consolas" w:hAnsi="Consolas" w:cs="Consolas"/>
                <w:color w:val="C7254E"/>
                <w:shd w:val="clear" w:color="auto" w:fill="F9F2F4"/>
              </w:rPr>
              <w:t>vocab</w:t>
            </w:r>
            <w:proofErr w:type="gramEnd"/>
          </w:p>
        </w:tc>
        <w:tc>
          <w:tcPr>
            <w:tcW w:w="3780" w:type="dxa"/>
            <w:shd w:val="clear" w:color="auto" w:fill="auto"/>
            <w:tcMar>
              <w:top w:w="100" w:type="dxa"/>
              <w:left w:w="100" w:type="dxa"/>
              <w:bottom w:w="100" w:type="dxa"/>
              <w:right w:w="100" w:type="dxa"/>
            </w:tcMar>
          </w:tcPr>
          <w:p w14:paraId="50362B5D" w14:textId="1E4B2FD1" w:rsidR="005731D7" w:rsidRDefault="00C72288" w:rsidP="00571C2D">
            <w:pPr>
              <w:widowControl w:val="0"/>
              <w:pBdr>
                <w:top w:val="nil"/>
                <w:left w:val="nil"/>
                <w:bottom w:val="nil"/>
                <w:right w:val="nil"/>
                <w:between w:val="nil"/>
              </w:pBdr>
              <w:spacing w:line="240" w:lineRule="auto"/>
              <w:rPr>
                <w:lang w:val="en-US"/>
              </w:rPr>
            </w:pPr>
            <w:r>
              <w:rPr>
                <w:lang w:val="en-US"/>
              </w:rPr>
              <w:t xml:space="preserve">The appropriate values for the sensitive compartmented information (SCI) </w:t>
            </w:r>
            <w:r>
              <w:rPr>
                <w:lang w:val="en-US"/>
              </w:rPr>
              <w:lastRenderedPageBreak/>
              <w:t xml:space="preserve">property are listed in </w:t>
            </w:r>
            <w:r w:rsidR="00E602DF" w:rsidRPr="00E602DF">
              <w:rPr>
                <w:lang w:val="en-US"/>
              </w:rPr>
              <w:t>MDM SCI Control List</w:t>
            </w:r>
            <w:r w:rsidR="001C06EC">
              <w:rPr>
                <w:lang w:val="en-US"/>
              </w:rPr>
              <w:t>.</w:t>
            </w:r>
            <w:r w:rsidR="006127FF">
              <w:rPr>
                <w:lang w:val="en-US"/>
              </w:rPr>
              <w:t xml:space="preserve"> </w:t>
            </w:r>
          </w:p>
          <w:p w14:paraId="31B53A50" w14:textId="77777777" w:rsidR="005731D7" w:rsidRDefault="005731D7" w:rsidP="00571C2D">
            <w:pPr>
              <w:widowControl w:val="0"/>
              <w:pBdr>
                <w:top w:val="nil"/>
                <w:left w:val="nil"/>
                <w:bottom w:val="nil"/>
                <w:right w:val="nil"/>
                <w:between w:val="nil"/>
              </w:pBdr>
              <w:spacing w:line="240" w:lineRule="auto"/>
              <w:rPr>
                <w:lang w:val="en-US"/>
              </w:rPr>
            </w:pPr>
          </w:p>
          <w:p w14:paraId="001BA5B1" w14:textId="108C0FA8" w:rsidR="00693EC2" w:rsidRPr="00B564D1"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logical_authority_category</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D100CE">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spacing w:line="240" w:lineRule="auto"/>
              <w:rPr>
                <w:lang w:val="en-US"/>
              </w:rPr>
            </w:pPr>
            <w:r>
              <w:rPr>
                <w:lang w:val="en-US"/>
              </w:rPr>
              <w:t xml:space="preserve">The </w:t>
            </w:r>
            <w:proofErr w:type="spellStart"/>
            <w:r w:rsidRPr="00184653">
              <w:rPr>
                <w:rFonts w:ascii="Consolas" w:hAnsi="Consolas" w:cs="Consolas"/>
                <w:b/>
                <w:bCs/>
                <w:lang w:val="en-US"/>
              </w:rPr>
              <w:t>logical_authority_category</w:t>
            </w:r>
            <w:proofErr w:type="spellEnd"/>
            <w:r>
              <w:rPr>
                <w:lang w:val="en-US"/>
              </w:rPr>
              <w:t xml:space="preserve"> (LAC) property represent classes of </w:t>
            </w:r>
            <w:r w:rsidRPr="00B564D1">
              <w:rPr>
                <w:lang w:val="en-US"/>
              </w:rPr>
              <w:t>authority upon which data can be generated or acquired and that can be used to apply mandatory special access control and handling policies</w:t>
            </w:r>
            <w:r>
              <w:rPr>
                <w:lang w:val="en-US"/>
              </w:rPr>
              <w:t>.</w:t>
            </w:r>
            <w:r w:rsidR="006127FF">
              <w:rPr>
                <w:lang w:val="en-US"/>
              </w:rPr>
              <w:t xml:space="preserve"> </w:t>
            </w:r>
          </w:p>
          <w:p w14:paraId="6A727376" w14:textId="77777777" w:rsidR="006127FF" w:rsidRDefault="006127FF" w:rsidP="00571C2D">
            <w:pPr>
              <w:widowControl w:val="0"/>
              <w:pBdr>
                <w:top w:val="nil"/>
                <w:left w:val="nil"/>
                <w:bottom w:val="nil"/>
                <w:right w:val="nil"/>
                <w:between w:val="nil"/>
              </w:pBdr>
              <w:spacing w:line="240" w:lineRule="auto"/>
              <w:rPr>
                <w:lang w:val="en-US"/>
              </w:rPr>
            </w:pPr>
          </w:p>
          <w:p w14:paraId="588585E1" w14:textId="08B717A4" w:rsidR="005731D7" w:rsidRDefault="006127FF" w:rsidP="00571C2D">
            <w:pPr>
              <w:widowControl w:val="0"/>
              <w:pBdr>
                <w:top w:val="nil"/>
                <w:left w:val="nil"/>
                <w:bottom w:val="nil"/>
                <w:right w:val="nil"/>
                <w:between w:val="nil"/>
              </w:pBdr>
              <w:spacing w:line="240" w:lineRule="auto"/>
              <w:rPr>
                <w:lang w:val="en-US"/>
              </w:rPr>
            </w:pPr>
            <w:r>
              <w:rPr>
                <w:lang w:val="en-US"/>
              </w:rPr>
              <w:t xml:space="preserve">The </w:t>
            </w:r>
            <w:r w:rsidR="005731D7">
              <w:rPr>
                <w:lang w:val="en-US"/>
              </w:rPr>
              <w:t>allowable</w:t>
            </w:r>
            <w:r>
              <w:rPr>
                <w:lang w:val="en-US"/>
              </w:rPr>
              <w:t xml:space="preserve"> values are listed in the NSA’s Master Data Registry</w:t>
            </w:r>
            <w:r w:rsidR="001C06EC">
              <w:rPr>
                <w:lang w:val="en-US"/>
              </w:rPr>
              <w:t>.</w:t>
            </w:r>
            <w:r>
              <w:rPr>
                <w:lang w:val="en-US"/>
              </w:rPr>
              <w:t xml:space="preserve">  </w:t>
            </w:r>
          </w:p>
          <w:p w14:paraId="35A821C6" w14:textId="77777777" w:rsidR="005731D7" w:rsidRDefault="005731D7" w:rsidP="00571C2D">
            <w:pPr>
              <w:widowControl w:val="0"/>
              <w:pBdr>
                <w:top w:val="nil"/>
                <w:left w:val="nil"/>
                <w:bottom w:val="nil"/>
                <w:right w:val="nil"/>
                <w:between w:val="nil"/>
              </w:pBdr>
              <w:spacing w:line="240" w:lineRule="auto"/>
              <w:rPr>
                <w:lang w:val="en-US"/>
              </w:rPr>
            </w:pPr>
          </w:p>
          <w:p w14:paraId="6B8897AF" w14:textId="7712EBC1" w:rsidR="006127FF"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f</w:t>
            </w:r>
            <w:r w:rsidR="006127FF">
              <w:rPr>
                <w:rFonts w:ascii="Consolas" w:eastAsia="Consolas" w:hAnsi="Consolas" w:cs="Consolas"/>
                <w:b/>
                <w:bCs/>
                <w:lang w:val="en-US"/>
              </w:rPr>
              <w:t>ormal_determination</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369C5B3B" w14:textId="11EF4B4D"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del w:id="130" w:author="Rich Piazza" w:date="2021-01-28T13:32:00Z">
              <w:r w:rsidR="00C06CEF" w:rsidDel="00066AF3">
                <w:rPr>
                  <w:rFonts w:ascii="Consolas" w:eastAsia="Consolas" w:hAnsi="Consolas" w:cs="Consolas"/>
                  <w:color w:val="C7254E"/>
                  <w:shd w:val="clear" w:color="auto" w:fill="F9F2F4"/>
                </w:rPr>
                <w:delText>x-</w:delText>
              </w:r>
            </w:del>
            <w:proofErr w:type="spellStart"/>
            <w:r w:rsidR="00C06CEF">
              <w:rPr>
                <w:rFonts w:ascii="Consolas" w:eastAsia="Consolas" w:hAnsi="Consolas" w:cs="Consolas"/>
                <w:color w:val="C7254E"/>
                <w:shd w:val="clear" w:color="auto" w:fill="F9F2F4"/>
              </w:rPr>
              <w:t>isa-acs-fd-enum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proofErr w:type="spellStart"/>
            <w:r w:rsidR="00184653">
              <w:rPr>
                <w:rFonts w:ascii="Consolas" w:eastAsia="Consolas" w:hAnsi="Consolas" w:cs="Consolas"/>
                <w:b/>
                <w:bCs/>
                <w:lang w:val="en-US"/>
              </w:rPr>
              <w:t>formal_determination</w:t>
            </w:r>
            <w:proofErr w:type="spellEnd"/>
            <w:r w:rsidR="00184653">
              <w:rPr>
                <w:lang w:val="en-US"/>
              </w:rPr>
              <w:t xml:space="preserve"> (FD) </w:t>
            </w:r>
            <w:r>
              <w:rPr>
                <w:lang w:val="en-US"/>
              </w:rPr>
              <w:t xml:space="preserve">property is used to </w:t>
            </w:r>
            <w:r w:rsidRPr="008B549E">
              <w:rPr>
                <w:lang w:val="en-US"/>
              </w:rPr>
              <w:t>Indicat</w:t>
            </w:r>
            <w:r>
              <w:rPr>
                <w:lang w:val="en-US"/>
              </w:rPr>
              <w:t>e</w:t>
            </w:r>
            <w:r w:rsidRPr="008B549E">
              <w:rPr>
                <w:lang w:val="en-US"/>
              </w:rPr>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spacing w:line="240" w:lineRule="auto"/>
              <w:rPr>
                <w:lang w:val="en-US"/>
              </w:rPr>
            </w:pPr>
          </w:p>
          <w:p w14:paraId="2764C824" w14:textId="1FBED5A6"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del w:id="131" w:author="Rich Piazza" w:date="2021-01-28T13:31: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isa-acs-fd-enum</w:t>
            </w:r>
            <w:proofErr w:type="spellEnd"/>
            <w:r w:rsidRPr="00330E02">
              <w:rPr>
                <w:lang w:val="en-US"/>
              </w:rPr>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4C74BE2"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caveat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7137BB5" w14:textId="50F65B1E"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sidR="00D100CE">
              <w:t xml:space="preserve"> </w:t>
            </w:r>
            <w:del w:id="132" w:author="Rich Piazza" w:date="2021-01-28T13:32:00Z">
              <w:r w:rsidR="00D100CE" w:rsidDel="00066AF3">
                <w:rPr>
                  <w:rFonts w:ascii="Consolas" w:eastAsia="Consolas" w:hAnsi="Consolas" w:cs="Consolas"/>
                  <w:color w:val="C7254E"/>
                  <w:shd w:val="clear" w:color="auto" w:fill="F9F2F4"/>
                </w:rPr>
                <w:delText>x-</w:delText>
              </w:r>
            </w:del>
            <w:proofErr w:type="spellStart"/>
            <w:r w:rsidR="00D100CE">
              <w:rPr>
                <w:rFonts w:ascii="Consolas" w:eastAsia="Consolas" w:hAnsi="Consolas" w:cs="Consolas"/>
                <w:color w:val="C7254E"/>
                <w:shd w:val="clear" w:color="auto" w:fill="F9F2F4"/>
              </w:rPr>
              <w:t>isa-acs-cvt-enum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caveat</w:t>
            </w:r>
            <w:r w:rsidR="00184653">
              <w:rPr>
                <w:lang w:val="en-US"/>
              </w:rPr>
              <w:t xml:space="preserve"> (CVT) </w:t>
            </w:r>
            <w:r>
              <w:rPr>
                <w:lang w:val="en-US"/>
              </w:rPr>
              <w:t>property is used to indicate a specific control</w:t>
            </w:r>
            <w:r w:rsidR="001C06EC">
              <w:rPr>
                <w:lang w:val="en-US"/>
              </w:rPr>
              <w:t>.</w:t>
            </w:r>
          </w:p>
          <w:p w14:paraId="2D5873FE" w14:textId="77777777" w:rsidR="00D100CE" w:rsidRDefault="00D100CE" w:rsidP="00571C2D">
            <w:pPr>
              <w:widowControl w:val="0"/>
              <w:pBdr>
                <w:top w:val="nil"/>
                <w:left w:val="nil"/>
                <w:bottom w:val="nil"/>
                <w:right w:val="nil"/>
                <w:between w:val="nil"/>
              </w:pBdr>
              <w:spacing w:line="240" w:lineRule="auto"/>
              <w:rPr>
                <w:lang w:val="en-US"/>
              </w:rPr>
            </w:pPr>
          </w:p>
          <w:p w14:paraId="217DA42D" w14:textId="65758633"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del w:id="133" w:author="Rich Piazza" w:date="2021-01-28T13:31: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isa-acs-cvt-enum</w:t>
            </w:r>
            <w:proofErr w:type="spellEnd"/>
            <w:r w:rsidRPr="00330E02">
              <w:rPr>
                <w:lang w:val="en-US"/>
              </w:rPr>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sensitivity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70E11125" w14:textId="2911114C"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del w:id="134" w:author="Rich Piazza" w:date="2021-01-28T13:32:00Z">
              <w:r w:rsidR="008B549E" w:rsidDel="00066AF3">
                <w:rPr>
                  <w:rFonts w:ascii="Consolas" w:eastAsia="Consolas" w:hAnsi="Consolas" w:cs="Consolas"/>
                  <w:color w:val="C7254E"/>
                  <w:shd w:val="clear" w:color="auto" w:fill="F9F2F4"/>
                </w:rPr>
                <w:delText>x-</w:delText>
              </w:r>
            </w:del>
            <w:proofErr w:type="spellStart"/>
            <w:r w:rsidR="008B549E">
              <w:rPr>
                <w:rFonts w:ascii="Consolas" w:eastAsia="Consolas" w:hAnsi="Consolas" w:cs="Consolas"/>
                <w:color w:val="C7254E"/>
                <w:shd w:val="clear" w:color="auto" w:fill="F9F2F4"/>
              </w:rPr>
              <w:t>isa-acs-sens-enum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sensitivity</w:t>
            </w:r>
            <w:r w:rsidR="00184653">
              <w:rPr>
                <w:lang w:val="en-US"/>
              </w:rPr>
              <w:t xml:space="preserve"> </w:t>
            </w:r>
            <w:r w:rsidR="00D249F8">
              <w:rPr>
                <w:lang w:val="en-US"/>
              </w:rPr>
              <w:t xml:space="preserve">(SENS) </w:t>
            </w:r>
            <w:r>
              <w:rPr>
                <w:lang w:val="en-US"/>
              </w:rPr>
              <w:t xml:space="preserve">property is used to </w:t>
            </w:r>
            <w:r w:rsidR="006844AC">
              <w:rPr>
                <w:lang w:val="en-US"/>
              </w:rPr>
              <w:t>s</w:t>
            </w:r>
            <w:r w:rsidR="006844AC" w:rsidRPr="00A708E8">
              <w:rPr>
                <w:lang w:val="en-US"/>
              </w:rPr>
              <w:t>pecify</w:t>
            </w:r>
            <w:r w:rsidRPr="00A708E8">
              <w:rPr>
                <w:lang w:val="en-US"/>
              </w:rPr>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spacing w:line="240" w:lineRule="auto"/>
              <w:rPr>
                <w:lang w:val="en-US"/>
              </w:rPr>
            </w:pPr>
          </w:p>
          <w:p w14:paraId="055BBB92" w14:textId="544BB9F9"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del w:id="135" w:author="Rich Piazza" w:date="2021-01-28T13:32: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isa-acs-sens-enum</w:t>
            </w:r>
            <w:proofErr w:type="spellEnd"/>
            <w:r w:rsidRPr="00330E02">
              <w:rPr>
                <w:lang w:val="en-US"/>
              </w:rPr>
              <w:t xml:space="preserve"> 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shareability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6264CA83" w14:textId="0F434764"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del w:id="136" w:author="Rich Piazza" w:date="2021-01-28T13:32:00Z">
              <w:r w:rsidR="008B549E" w:rsidDel="00066AF3">
                <w:rPr>
                  <w:rFonts w:ascii="Consolas" w:eastAsia="Consolas" w:hAnsi="Consolas" w:cs="Consolas"/>
                  <w:color w:val="C7254E"/>
                  <w:shd w:val="clear" w:color="auto" w:fill="F9F2F4"/>
                </w:rPr>
                <w:delText>x-</w:delText>
              </w:r>
            </w:del>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w:t>
            </w:r>
            <w:proofErr w:type="spellEnd"/>
            <w:r w:rsidR="008B549E">
              <w:rPr>
                <w:rFonts w:ascii="Consolas" w:eastAsia="Consolas" w:hAnsi="Consolas" w:cs="Consolas"/>
                <w:color w:val="C7254E"/>
                <w:shd w:val="clear" w:color="auto" w:fill="F9F2F4"/>
              </w:rPr>
              <w:t>-shar-</w:t>
            </w:r>
            <w:proofErr w:type="spellStart"/>
            <w:r w:rsidR="008B549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spacing w:line="240" w:lineRule="auto"/>
              <w:rPr>
                <w:lang w:val="en-US"/>
              </w:rPr>
            </w:pPr>
            <w:r>
              <w:rPr>
                <w:lang w:val="en-US"/>
              </w:rPr>
              <w:t>Th</w:t>
            </w:r>
            <w:r w:rsidR="00D249F8">
              <w:rPr>
                <w:lang w:val="en-US"/>
              </w:rPr>
              <w:t>e</w:t>
            </w:r>
            <w:r>
              <w:rPr>
                <w:lang w:val="en-US"/>
              </w:rPr>
              <w:t xml:space="preserve"> </w:t>
            </w:r>
            <w:r w:rsidR="00D249F8">
              <w:rPr>
                <w:rFonts w:ascii="Consolas" w:eastAsia="Consolas" w:hAnsi="Consolas" w:cs="Consolas"/>
                <w:b/>
                <w:bCs/>
                <w:lang w:val="en-US"/>
              </w:rPr>
              <w:t>shareability</w:t>
            </w:r>
            <w:r w:rsidR="00D249F8">
              <w:rPr>
                <w:lang w:val="en-US"/>
              </w:rPr>
              <w:t xml:space="preserve"> (SHAR) </w:t>
            </w:r>
            <w:r>
              <w:rPr>
                <w:lang w:val="en-US"/>
              </w:rPr>
              <w:t>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spacing w:line="240" w:lineRule="auto"/>
              <w:rPr>
                <w:lang w:val="en-US"/>
              </w:rPr>
            </w:pPr>
          </w:p>
          <w:p w14:paraId="4FB9E033" w14:textId="0C314597" w:rsidR="00D100CE" w:rsidRDefault="00D100CE" w:rsidP="00571C2D">
            <w:pPr>
              <w:widowControl w:val="0"/>
              <w:pBdr>
                <w:top w:val="nil"/>
                <w:left w:val="nil"/>
                <w:bottom w:val="nil"/>
                <w:right w:val="nil"/>
                <w:between w:val="nil"/>
              </w:pBdr>
              <w:spacing w:line="240" w:lineRule="auto"/>
              <w:rPr>
                <w:lang w:val="en-US"/>
              </w:rPr>
            </w:pPr>
            <w:r>
              <w:rPr>
                <w:lang w:val="en-US"/>
              </w:rPr>
              <w:lastRenderedPageBreak/>
              <w:t xml:space="preserve">The values of this property </w:t>
            </w:r>
            <w:r w:rsidRPr="00D53CBF">
              <w:rPr>
                <w:b/>
                <w:bCs/>
                <w:lang w:val="en-US"/>
              </w:rPr>
              <w:t>MUST</w:t>
            </w:r>
            <w:r>
              <w:rPr>
                <w:lang w:val="en-US"/>
              </w:rPr>
              <w:t xml:space="preserve"> </w:t>
            </w:r>
            <w:r w:rsidRPr="00330E02">
              <w:rPr>
                <w:lang w:val="en-US"/>
              </w:rPr>
              <w:t xml:space="preserve">come from the </w:t>
            </w:r>
            <w:del w:id="137" w:author="Rich Piazza" w:date="2021-01-28T13:32: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e</w:t>
            </w:r>
            <w:r w:rsidR="00A708E8">
              <w:rPr>
                <w:rFonts w:ascii="Consolas" w:eastAsia="Consolas" w:hAnsi="Consolas" w:cs="Consolas"/>
                <w:b/>
                <w:bCs/>
                <w:lang w:val="en-US"/>
              </w:rPr>
              <w:t>ntity</w:t>
            </w:r>
            <w:r>
              <w:rPr>
                <w:rFonts w:ascii="Consolas" w:eastAsia="Consolas" w:hAnsi="Consolas" w:cs="Consolas"/>
                <w:b/>
                <w:bCs/>
                <w:lang w:val="en-US"/>
              </w:rPr>
              <w:t xml:space="preserve">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995A3E9" w14:textId="5BBC14B7"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del w:id="138" w:author="Rich Piazza" w:date="2021-01-28T13:32:00Z">
              <w:r w:rsidR="00D100CE" w:rsidDel="00066AF3">
                <w:rPr>
                  <w:rFonts w:ascii="Consolas" w:eastAsia="Consolas" w:hAnsi="Consolas" w:cs="Consolas"/>
                  <w:color w:val="C7254E"/>
                  <w:shd w:val="clear" w:color="auto" w:fill="F9F2F4"/>
                </w:rPr>
                <w:delText>x-</w:delText>
              </w:r>
            </w:del>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w:t>
            </w:r>
            <w:proofErr w:type="spellEnd"/>
            <w:r w:rsidR="00D100CE">
              <w:rPr>
                <w:rFonts w:ascii="Consolas" w:eastAsia="Consolas" w:hAnsi="Consolas" w:cs="Consolas"/>
                <w:color w:val="C7254E"/>
                <w:shd w:val="clear" w:color="auto" w:fill="F9F2F4"/>
              </w:rPr>
              <w:t>-entity-</w:t>
            </w:r>
            <w:proofErr w:type="spellStart"/>
            <w:r w:rsidR="00D100C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spacing w:line="240" w:lineRule="auto"/>
              <w:rPr>
                <w:lang w:val="en-US"/>
              </w:rPr>
            </w:pPr>
            <w:r>
              <w:rPr>
                <w:lang w:val="en-US"/>
              </w:rPr>
              <w:t>Th</w:t>
            </w:r>
            <w:r w:rsidR="00D249F8">
              <w:rPr>
                <w:lang w:val="en-US"/>
              </w:rPr>
              <w:t xml:space="preserve">e </w:t>
            </w:r>
            <w:r w:rsidR="00D249F8">
              <w:rPr>
                <w:rFonts w:ascii="Consolas" w:eastAsia="Consolas" w:hAnsi="Consolas" w:cs="Consolas"/>
                <w:b/>
                <w:bCs/>
                <w:lang w:val="en-US"/>
              </w:rPr>
              <w:t>entity</w:t>
            </w:r>
            <w:r w:rsidR="00D249F8">
              <w:rPr>
                <w:lang w:val="en-US"/>
              </w:rPr>
              <w:t xml:space="preserve"> (ENTITY)</w:t>
            </w:r>
            <w:r>
              <w:rPr>
                <w:lang w:val="en-US"/>
              </w:rPr>
              <w:t xml:space="preserve"> property is used to identify</w:t>
            </w:r>
            <w:r w:rsidRPr="00A708E8">
              <w:rPr>
                <w:lang w:val="en-US"/>
              </w:rPr>
              <w:t xml:space="preserve"> </w:t>
            </w:r>
            <w:r w:rsidR="00A708E8" w:rsidRPr="00A708E8">
              <w:rPr>
                <w:lang w:val="en-US"/>
              </w:rPr>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spacing w:line="240" w:lineRule="auto"/>
              <w:rPr>
                <w:lang w:val="en-US"/>
              </w:rPr>
            </w:pPr>
          </w:p>
          <w:p w14:paraId="5CBE1076" w14:textId="32F76522"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del w:id="139" w:author="Rich Piazza" w:date="2021-01-28T13:32: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spacing w:line="240" w:lineRule="auto"/>
              <w:rPr>
                <w:rFonts w:ascii="Consolas" w:eastAsia="Consolas" w:hAnsi="Consolas" w:cs="Consolas"/>
                <w:lang w:val="en-US"/>
              </w:rPr>
            </w:pP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Th</w:t>
            </w:r>
            <w:r w:rsidR="009A677D">
              <w:rPr>
                <w:lang w:val="en-US"/>
              </w:rPr>
              <w:t>e</w:t>
            </w:r>
            <w:r>
              <w:rPr>
                <w:lang w:val="en-US"/>
              </w:rPr>
              <w:t xml:space="preserve"> </w:t>
            </w:r>
            <w:proofErr w:type="spellStart"/>
            <w:r w:rsidR="009A677D">
              <w:rPr>
                <w:rFonts w:ascii="Consolas" w:eastAsia="Consolas" w:hAnsi="Consolas" w:cs="Consolas"/>
                <w:b/>
                <w:bCs/>
                <w:lang w:val="en-US"/>
              </w:rPr>
              <w:t>permitted_nationalities</w:t>
            </w:r>
            <w:proofErr w:type="spellEnd"/>
          </w:p>
          <w:p w14:paraId="73499A26" w14:textId="7F13CC07" w:rsidR="00571C2D" w:rsidRDefault="009A677D" w:rsidP="00571C2D">
            <w:pPr>
              <w:widowControl w:val="0"/>
              <w:pBdr>
                <w:top w:val="nil"/>
                <w:left w:val="nil"/>
                <w:bottom w:val="nil"/>
                <w:right w:val="nil"/>
                <w:between w:val="nil"/>
              </w:pBdr>
              <w:spacing w:line="240" w:lineRule="auto"/>
              <w:rPr>
                <w:lang w:val="en-US"/>
              </w:rPr>
            </w:pPr>
            <w:r>
              <w:rPr>
                <w:lang w:val="en-US"/>
              </w:rPr>
              <w:t xml:space="preserve">(CTRY) </w:t>
            </w:r>
            <w:r w:rsidR="00571C2D">
              <w:rPr>
                <w:lang w:val="en-US"/>
              </w:rPr>
              <w:t xml:space="preserve">property identifies the </w:t>
            </w:r>
            <w:r w:rsidR="0099679F">
              <w:rPr>
                <w:lang w:val="en-US"/>
              </w:rPr>
              <w:t>limitation</w:t>
            </w:r>
            <w:r w:rsidR="00571C2D">
              <w:rPr>
                <w:lang w:val="en-US"/>
              </w:rPr>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spacing w:line="240" w:lineRule="auto"/>
              <w:rPr>
                <w:lang w:val="en-US"/>
              </w:rPr>
            </w:pPr>
          </w:p>
          <w:p w14:paraId="793E2CC8" w14:textId="77777777" w:rsidR="00571C2D" w:rsidRPr="00B564D1" w:rsidRDefault="00571C2D" w:rsidP="00571C2D">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3"/>
            </w:r>
            <w:r w:rsidR="001E4C3A">
              <w:rPr>
                <w:lang w:val="en-US"/>
              </w:rPr>
              <w:t xml:space="preserve"> </w:t>
            </w:r>
            <w:r w:rsidR="001E4C3A" w:rsidRPr="001E4C3A">
              <w:rPr>
                <w:b/>
                <w:bCs/>
                <w:lang w:val="en-US"/>
              </w:rPr>
              <w:t>MUST</w:t>
            </w:r>
            <w:r w:rsidR="001E4C3A">
              <w:rPr>
                <w:lang w:val="en-US"/>
              </w:rPr>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Pr>
                <w:rFonts w:ascii="Consolas" w:eastAsia="Consolas" w:hAnsi="Consolas" w:cs="Consolas"/>
                <w:b/>
                <w:bCs/>
                <w:lang w:val="en-U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8B549E">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spacing w:line="240" w:lineRule="auto"/>
              <w:rPr>
                <w:lang w:val="en-US"/>
              </w:rPr>
            </w:pPr>
            <w:r w:rsidRPr="00B564D1">
              <w:rPr>
                <w:lang w:val="en-US"/>
              </w:rPr>
              <w:t>Th</w:t>
            </w:r>
            <w:r w:rsidR="009A677D">
              <w:rPr>
                <w:lang w:val="en-US"/>
              </w:rPr>
              <w:t xml:space="preserve">e </w:t>
            </w:r>
            <w:proofErr w:type="spellStart"/>
            <w:r w:rsidR="009A677D">
              <w:rPr>
                <w:rFonts w:ascii="Consolas" w:eastAsia="Consolas" w:hAnsi="Consolas" w:cs="Consolas"/>
                <w:b/>
                <w:bCs/>
                <w:lang w:val="en-US"/>
              </w:rPr>
              <w:t>permitted_o</w:t>
            </w:r>
            <w:r w:rsidR="009A677D" w:rsidRPr="00B564D1">
              <w:rPr>
                <w:rFonts w:ascii="Consolas" w:eastAsia="Consolas" w:hAnsi="Consolas" w:cs="Consolas"/>
                <w:b/>
                <w:bCs/>
                <w:lang w:val="en-US"/>
              </w:rPr>
              <w:t>rganization</w:t>
            </w:r>
            <w:r w:rsidR="009A677D">
              <w:rPr>
                <w:rFonts w:ascii="Consolas" w:eastAsia="Consolas" w:hAnsi="Consolas" w:cs="Consolas"/>
                <w:b/>
                <w:bCs/>
                <w:lang w:val="en-US"/>
              </w:rPr>
              <w:t>s</w:t>
            </w:r>
            <w:proofErr w:type="spellEnd"/>
            <w:r w:rsidRPr="00B564D1">
              <w:rPr>
                <w:lang w:val="en-US"/>
              </w:rPr>
              <w:t xml:space="preserve"> </w:t>
            </w:r>
            <w:r w:rsidR="009A677D">
              <w:rPr>
                <w:lang w:val="en-US"/>
              </w:rPr>
              <w:t xml:space="preserve">(ORG) </w:t>
            </w:r>
            <w:r w:rsidR="009A677D" w:rsidRPr="00B564D1">
              <w:rPr>
                <w:lang w:val="en-US"/>
              </w:rPr>
              <w:t xml:space="preserve">property </w:t>
            </w:r>
            <w:r w:rsidRPr="00B564D1">
              <w:rPr>
                <w:lang w:val="en-US"/>
              </w:rPr>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spacing w:line="240" w:lineRule="auto"/>
              <w:rPr>
                <w:lang w:val="en-US"/>
              </w:rPr>
            </w:pPr>
          </w:p>
          <w:p w14:paraId="1DBFB483" w14:textId="625E8D60" w:rsidR="00571C2D" w:rsidRDefault="00571C2D" w:rsidP="00571C2D">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B564D1">
              <w:rPr>
                <w:b/>
                <w:lang w:val="en-US"/>
              </w:rPr>
              <w:t>MUST</w:t>
            </w:r>
            <w:r w:rsidRPr="00B564D1">
              <w:rPr>
                <w:lang w:val="en-US"/>
              </w:rPr>
              <w:t xml:space="preserve"> be used.</w:t>
            </w:r>
          </w:p>
          <w:p w14:paraId="4BE3330E" w14:textId="77777777" w:rsidR="008B549E" w:rsidRDefault="008B549E" w:rsidP="00571C2D">
            <w:pPr>
              <w:widowControl w:val="0"/>
              <w:pBdr>
                <w:top w:val="nil"/>
                <w:left w:val="nil"/>
                <w:bottom w:val="nil"/>
                <w:right w:val="nil"/>
                <w:between w:val="nil"/>
              </w:pBdr>
              <w:spacing w:line="240" w:lineRule="auto"/>
              <w:rPr>
                <w:lang w:val="en-US"/>
              </w:rPr>
            </w:pPr>
          </w:p>
          <w:p w14:paraId="03E44B87" w14:textId="7D1F0635" w:rsidR="008B549E" w:rsidRPr="00B564D1" w:rsidRDefault="008B549E"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open</w:t>
            </w:r>
            <w:r w:rsidR="006844AC">
              <w:rPr>
                <w:lang w:val="en-US"/>
              </w:rPr>
              <w:t xml:space="preserve"> vocabulary,</w:t>
            </w:r>
            <w:r>
              <w:rPr>
                <w:lang w:val="en-US"/>
              </w:rPr>
              <w:t xml:space="preserve"> </w:t>
            </w:r>
            <w:r w:rsidR="006844AC">
              <w:rPr>
                <w:lang w:val="en-US"/>
              </w:rPr>
              <w:t>but</w:t>
            </w:r>
            <w:r>
              <w:rPr>
                <w:lang w:val="en-US"/>
              </w:rPr>
              <w:t xml:space="preserve"> </w:t>
            </w:r>
            <w:r w:rsidR="006844AC">
              <w:rPr>
                <w:lang w:val="en-US"/>
              </w:rPr>
              <w:t xml:space="preserve">it </w:t>
            </w:r>
            <w:r>
              <w:rPr>
                <w:lang w:val="en-US"/>
              </w:rPr>
              <w:t>is not explicitly defined in this specification.</w:t>
            </w:r>
          </w:p>
        </w:tc>
      </w:tr>
    </w:tbl>
    <w:p w14:paraId="19C3EA4D" w14:textId="47964CB3" w:rsidR="00205075" w:rsidRPr="008F447F" w:rsidRDefault="00806759" w:rsidP="00D22194">
      <w:pPr>
        <w:pStyle w:val="Heading2"/>
      </w:pPr>
      <w:bookmarkStart w:id="140" w:name="_Toc528065172"/>
      <w:r>
        <w:t>2.10</w:t>
      </w:r>
      <w:r w:rsidR="00205075" w:rsidRPr="009B7AF2">
        <w:t> </w:t>
      </w:r>
      <w:r w:rsidR="00205075">
        <w:t xml:space="preserve">ACS </w:t>
      </w:r>
      <w:r w:rsidR="00205075">
        <w:rPr>
          <w:lang w:val="en-US"/>
        </w:rPr>
        <w:t xml:space="preserve">Privilege Action </w:t>
      </w:r>
      <w:r w:rsidR="00354305">
        <w:rPr>
          <w:lang w:val="en-US"/>
        </w:rPr>
        <w:t>Open Vocabulary</w:t>
      </w:r>
    </w:p>
    <w:p w14:paraId="0C0044D9" w14:textId="52DDC61D" w:rsidR="00205075" w:rsidRDefault="00205075" w:rsidP="00205075">
      <w:pPr>
        <w:rPr>
          <w:shd w:val="clear" w:color="auto" w:fill="F9F2F4"/>
          <w:lang w:val="en-US"/>
        </w:rPr>
      </w:pPr>
      <w:r w:rsidRPr="008F447F">
        <w:rPr>
          <w:b/>
        </w:rPr>
        <w:t>Type Name</w:t>
      </w:r>
      <w:r w:rsidRPr="00B564D1">
        <w:t xml:space="preserve">: </w:t>
      </w:r>
      <w:del w:id="141" w:author="Rich Piazza" w:date="2021-01-28T13:33: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sidR="00576610">
        <w:rPr>
          <w:rFonts w:ascii="Consolas" w:eastAsia="Consolas" w:hAnsi="Consolas" w:cs="Consolas"/>
          <w:color w:val="C7254E"/>
          <w:shd w:val="clear" w:color="auto" w:fill="F9F2F4"/>
        </w:rPr>
        <w:t>-</w:t>
      </w:r>
      <w:r w:rsidR="0074683D">
        <w:rPr>
          <w:rFonts w:ascii="Consolas" w:eastAsia="Consolas" w:hAnsi="Consolas" w:cs="Consolas"/>
          <w:color w:val="C7254E"/>
          <w:shd w:val="clear" w:color="auto" w:fill="F9F2F4"/>
        </w:rPr>
        <w:t>as</w:t>
      </w:r>
      <w:r w:rsidR="00556184">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B5A5DDE" w:rsidR="00AE1CB9" w:rsidRPr="00F355CF" w:rsidRDefault="00AE1CB9" w:rsidP="00751151">
            <w:pPr>
              <w:pBdr>
                <w:top w:val="nil"/>
                <w:left w:val="nil"/>
                <w:bottom w:val="nil"/>
                <w:right w:val="nil"/>
                <w:between w:val="nil"/>
              </w:pBdr>
            </w:pPr>
            <w:r w:rsidRPr="00F355CF">
              <w:t>The cybersecurity purposes allowed in the Cybersecurity Information Sharing Act of 2015</w:t>
            </w:r>
          </w:p>
        </w:tc>
      </w:tr>
    </w:tbl>
    <w:p w14:paraId="0725DF0B" w14:textId="4E7FA87C" w:rsidR="00205075" w:rsidRPr="008F447F" w:rsidRDefault="00806759" w:rsidP="00D22194">
      <w:pPr>
        <w:pStyle w:val="Heading2"/>
      </w:pPr>
      <w:r>
        <w:t>2.11</w:t>
      </w:r>
      <w:r w:rsidR="00205075" w:rsidRPr="009B7AF2">
        <w:t> </w:t>
      </w:r>
      <w:r w:rsidR="00205075">
        <w:t xml:space="preserve">ACS </w:t>
      </w:r>
      <w:r w:rsidR="00205075">
        <w:rPr>
          <w:lang w:val="en-US"/>
        </w:rPr>
        <w:t>Rule Effect Enumeration</w:t>
      </w:r>
    </w:p>
    <w:p w14:paraId="52EA586D" w14:textId="6DD74A15" w:rsidR="00205075" w:rsidRDefault="00205075" w:rsidP="00205075">
      <w:pPr>
        <w:rPr>
          <w:shd w:val="clear" w:color="auto" w:fill="F9F2F4"/>
          <w:lang w:val="en-US"/>
        </w:rPr>
      </w:pPr>
      <w:r w:rsidRPr="008F447F">
        <w:rPr>
          <w:b/>
        </w:rPr>
        <w:t>Type Name</w:t>
      </w:r>
      <w:r w:rsidRPr="00B564D1">
        <w:t xml:space="preserve">: </w:t>
      </w:r>
      <w:del w:id="142" w:author="Rich Piazza" w:date="2021-01-28T13:33: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Pr>
        <w:rPr>
          <w:lang w:val="en-US"/>
        </w:rPr>
      </w:pPr>
    </w:p>
    <w:p w14:paraId="607D469E" w14:textId="21C8F397" w:rsidR="005731D7" w:rsidRPr="008F447F" w:rsidRDefault="00806759" w:rsidP="00D22194">
      <w:pPr>
        <w:pStyle w:val="Heading2"/>
      </w:pPr>
      <w:r>
        <w:t>2.12</w:t>
      </w:r>
      <w:r w:rsidR="005731D7" w:rsidRPr="009B7AF2">
        <w:t> </w:t>
      </w:r>
      <w:r w:rsidR="005731D7" w:rsidRPr="00E602DF">
        <w:t>ACS Classification</w:t>
      </w:r>
      <w:r w:rsidR="005731D7" w:rsidRPr="005731D7">
        <w:rPr>
          <w:lang w:val="en-US"/>
        </w:rPr>
        <w:t xml:space="preserve"> Enumeration</w:t>
      </w:r>
    </w:p>
    <w:p w14:paraId="410B0592" w14:textId="2B69B008" w:rsidR="005731D7" w:rsidRDefault="005731D7" w:rsidP="005731D7">
      <w:pPr>
        <w:rPr>
          <w:shd w:val="clear" w:color="auto" w:fill="F9F2F4"/>
          <w:lang w:val="en-US"/>
        </w:rPr>
      </w:pPr>
      <w:r w:rsidRPr="008F447F">
        <w:rPr>
          <w:b/>
        </w:rPr>
        <w:t>Type Name</w:t>
      </w:r>
      <w:r w:rsidRPr="00B564D1">
        <w:t xml:space="preserve">: </w:t>
      </w:r>
      <w:del w:id="143" w:author="Rich Piazza" w:date="2021-01-28T13:33: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Pr>
        <w:rPr>
          <w:lang w:val="en-US"/>
        </w:rPr>
      </w:pPr>
    </w:p>
    <w:p w14:paraId="66B5E83F" w14:textId="12664ED9" w:rsidR="00571C2D" w:rsidRPr="008F447F" w:rsidRDefault="00806759" w:rsidP="00D22194">
      <w:pPr>
        <w:pStyle w:val="Heading2"/>
      </w:pPr>
      <w:r>
        <w:t>2.13</w:t>
      </w:r>
      <w:r w:rsidR="00571C2D" w:rsidRPr="009B7AF2">
        <w:t> </w:t>
      </w:r>
      <w:r w:rsidR="00571C2D">
        <w:t xml:space="preserve">ACS </w:t>
      </w:r>
      <w:r w:rsidR="00CB13AF">
        <w:rPr>
          <w:lang w:val="en-US"/>
        </w:rPr>
        <w:t xml:space="preserve">Formal </w:t>
      </w:r>
      <w:r w:rsidR="00571C2D">
        <w:rPr>
          <w:lang w:val="en-US"/>
        </w:rPr>
        <w:t>Determination Enumeration</w:t>
      </w:r>
      <w:bookmarkEnd w:id="140"/>
    </w:p>
    <w:p w14:paraId="6B9BAC33" w14:textId="558D459B" w:rsidR="00571C2D" w:rsidRDefault="00571C2D" w:rsidP="00571C2D">
      <w:pPr>
        <w:rPr>
          <w:shd w:val="clear" w:color="auto" w:fill="F9F2F4"/>
          <w:lang w:val="en-US"/>
        </w:rPr>
      </w:pPr>
      <w:r w:rsidRPr="008F447F">
        <w:rPr>
          <w:b/>
        </w:rPr>
        <w:t>Type Name</w:t>
      </w:r>
      <w:r w:rsidRPr="00B564D1">
        <w:t xml:space="preserve">: </w:t>
      </w:r>
      <w:del w:id="144" w:author="Rich Piazza" w:date="2021-01-28T13:33:00Z">
        <w:r w:rsidR="00CB13AF" w:rsidDel="00066AF3">
          <w:rPr>
            <w:rFonts w:ascii="Consolas" w:eastAsia="Consolas" w:hAnsi="Consolas" w:cs="Consolas"/>
            <w:color w:val="C7254E"/>
            <w:shd w:val="clear" w:color="auto" w:fill="F9F2F4"/>
          </w:rPr>
          <w:delText>x-</w:delText>
        </w:r>
      </w:del>
      <w:proofErr w:type="spellStart"/>
      <w:r w:rsidR="00CB13AF">
        <w:rPr>
          <w:rFonts w:ascii="Consolas" w:eastAsia="Consolas" w:hAnsi="Consolas" w:cs="Consolas"/>
          <w:color w:val="C7254E"/>
          <w:shd w:val="clear" w:color="auto" w:fill="F9F2F4"/>
        </w:rPr>
        <w:t>isa-acs-fd-enum</w:t>
      </w:r>
      <w:proofErr w:type="spellEnd"/>
    </w:p>
    <w:p w14:paraId="4E2A0F45" w14:textId="77777777" w:rsidR="00571C2D" w:rsidRPr="0074167C" w:rsidRDefault="00571C2D" w:rsidP="00571C2D">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C51CAB" w:rsidRDefault="00CB13AF" w:rsidP="00C51CAB">
            <w:r w:rsidRPr="00C51CAB">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C51CAB" w:rsidRDefault="008B549E" w:rsidP="00C51CAB">
            <w:r w:rsidRPr="00C51CAB">
              <w:t>Indicates that the resource is releasable to U.S. citizens and not releasable to foreign nationals without the permission of the originator.</w:t>
            </w:r>
          </w:p>
        </w:tc>
      </w:tr>
      <w:tr w:rsidR="0065048A" w:rsidDel="0078094F" w14:paraId="54045C37" w14:textId="13E25AC2" w:rsidTr="00571C2D">
        <w:trPr>
          <w:del w:id="145" w:author="Rich Piazza" w:date="2021-04-14T11:40:00Z"/>
        </w:trPr>
        <w:tc>
          <w:tcPr>
            <w:tcW w:w="5703" w:type="dxa"/>
            <w:shd w:val="clear" w:color="auto" w:fill="auto"/>
            <w:tcMar>
              <w:top w:w="100" w:type="dxa"/>
              <w:left w:w="100" w:type="dxa"/>
              <w:bottom w:w="100" w:type="dxa"/>
              <w:right w:w="100" w:type="dxa"/>
            </w:tcMar>
          </w:tcPr>
          <w:p w14:paraId="5BBA7C6C" w14:textId="47A0B163" w:rsidR="0065048A" w:rsidRPr="00F03782" w:rsidDel="0078094F" w:rsidRDefault="0065048A" w:rsidP="0065048A">
            <w:pPr>
              <w:pStyle w:val="HTMLPreformatted"/>
              <w:rPr>
                <w:del w:id="146" w:author="Rich Piazza" w:date="2021-04-14T11:40:00Z"/>
                <w:rFonts w:eastAsia="Consolas"/>
                <w:color w:val="073763"/>
                <w:shd w:val="clear" w:color="auto" w:fill="CFE2F3"/>
                <w:lang w:val="en-US"/>
              </w:rPr>
            </w:pPr>
            <w:del w:id="147" w:author="Rich Piazza" w:date="2021-04-14T11:40:00Z">
              <w:r w:rsidRPr="00F03782" w:rsidDel="0078094F">
                <w:rPr>
                  <w:rFonts w:eastAsia="Consolas"/>
                  <w:color w:val="073763"/>
                  <w:shd w:val="clear" w:color="auto" w:fill="CFE2F3"/>
                  <w:lang w:val="en-US"/>
                </w:rPr>
                <w:delText>INFORMATION-DIRECTLY-RELATED-TO-CYBERSECURITY-THREAT</w:delText>
              </w:r>
            </w:del>
          </w:p>
          <w:p w14:paraId="28754934" w14:textId="7AC203D9" w:rsidR="0065048A" w:rsidRPr="004C22E8" w:rsidDel="0078094F" w:rsidRDefault="0065048A" w:rsidP="0065048A">
            <w:pPr>
              <w:pStyle w:val="HTMLPreformatted"/>
              <w:rPr>
                <w:del w:id="148" w:author="Rich Piazza" w:date="2021-04-14T11:40:00Z"/>
                <w:rFonts w:eastAsia="Consolas"/>
                <w:color w:val="073763"/>
                <w:shd w:val="clear" w:color="auto" w:fill="CFE2F3"/>
                <w:lang w:val="en-US"/>
              </w:rPr>
            </w:pPr>
          </w:p>
        </w:tc>
        <w:tc>
          <w:tcPr>
            <w:tcW w:w="3657" w:type="dxa"/>
            <w:shd w:val="clear" w:color="auto" w:fill="auto"/>
            <w:tcMar>
              <w:top w:w="100" w:type="dxa"/>
              <w:left w:w="100" w:type="dxa"/>
              <w:bottom w:w="100" w:type="dxa"/>
              <w:right w:w="100" w:type="dxa"/>
            </w:tcMar>
          </w:tcPr>
          <w:p w14:paraId="368629F5" w14:textId="69524307" w:rsidR="0065048A" w:rsidRPr="00C51CAB" w:rsidDel="0078094F" w:rsidRDefault="0065048A" w:rsidP="0065048A">
            <w:pPr>
              <w:rPr>
                <w:del w:id="149" w:author="Rich Piazza" w:date="2021-04-14T11:40:00Z"/>
              </w:rPr>
            </w:pPr>
            <w:del w:id="150" w:author="Rich Piazza" w:date="2021-04-14T11:40:00Z">
              <w:r w:rsidRPr="00C51CAB" w:rsidDel="0078094F">
                <w:delText>Indicates that the resource</w:delText>
              </w:r>
              <w:r w:rsidDel="0078094F">
                <w:delText xml:space="preserve"> contains information important to understanding the</w:delText>
              </w:r>
              <w:r w:rsidR="003F388A" w:rsidDel="0078094F">
                <w:delText xml:space="preserve"> </w:delText>
              </w:r>
              <w:r w:rsidR="003F388A" w:rsidRPr="00691362" w:rsidDel="0078094F">
                <w:delText>cyber</w:delText>
              </w:r>
              <w:r w:rsidDel="0078094F">
                <w:delText xml:space="preserve"> threat.  </w:delText>
              </w:r>
            </w:del>
          </w:p>
        </w:tc>
      </w:tr>
      <w:tr w:rsidR="0065048A" w14:paraId="4C7E8387" w14:textId="77777777" w:rsidTr="00571C2D">
        <w:tc>
          <w:tcPr>
            <w:tcW w:w="5703" w:type="dxa"/>
            <w:shd w:val="clear" w:color="auto" w:fill="auto"/>
            <w:tcMar>
              <w:top w:w="100" w:type="dxa"/>
              <w:left w:w="100" w:type="dxa"/>
              <w:bottom w:w="100" w:type="dxa"/>
              <w:right w:w="100" w:type="dxa"/>
            </w:tcMar>
          </w:tcPr>
          <w:p w14:paraId="1EFFCF0F" w14:textId="77777777" w:rsidR="0065048A" w:rsidRPr="004C22E8" w:rsidRDefault="0065048A" w:rsidP="0065048A">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65048A" w:rsidRPr="00C51CAB" w:rsidRDefault="0065048A" w:rsidP="0065048A">
            <w:proofErr w:type="gramStart"/>
            <w:r w:rsidRPr="00C51CAB">
              <w:t>Personally</w:t>
            </w:r>
            <w:proofErr w:type="gramEnd"/>
            <w:r w:rsidRPr="00C51CAB">
              <w:t xml:space="preserve"> identifiable information (PII) necessary to understand the context of the resource is present.</w:t>
            </w:r>
          </w:p>
        </w:tc>
      </w:tr>
      <w:tr w:rsidR="0065048A" w14:paraId="7EFB6A6D" w14:textId="77777777" w:rsidTr="00571C2D">
        <w:tc>
          <w:tcPr>
            <w:tcW w:w="5703" w:type="dxa"/>
            <w:shd w:val="clear" w:color="auto" w:fill="auto"/>
            <w:tcMar>
              <w:top w:w="100" w:type="dxa"/>
              <w:left w:w="100" w:type="dxa"/>
              <w:bottom w:w="100" w:type="dxa"/>
              <w:right w:w="100" w:type="dxa"/>
            </w:tcMar>
          </w:tcPr>
          <w:p w14:paraId="2C88B09B" w14:textId="0B728DA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NO-</w:t>
            </w:r>
            <w:r w:rsidRPr="004C22E8">
              <w:rPr>
                <w:rFonts w:eastAsia="Consolas"/>
                <w:color w:val="073763"/>
                <w:shd w:val="clear" w:color="auto" w:fill="CFE2F3"/>
                <w:lang w:val="en-US"/>
              </w:rPr>
              <w:t>PII-PRESENT</w:t>
            </w:r>
          </w:p>
        </w:tc>
        <w:tc>
          <w:tcPr>
            <w:tcW w:w="3657" w:type="dxa"/>
            <w:shd w:val="clear" w:color="auto" w:fill="auto"/>
            <w:tcMar>
              <w:top w:w="100" w:type="dxa"/>
              <w:left w:w="100" w:type="dxa"/>
              <w:bottom w:w="100" w:type="dxa"/>
              <w:right w:w="100" w:type="dxa"/>
            </w:tcMar>
          </w:tcPr>
          <w:p w14:paraId="12EBE6A1" w14:textId="553D7289" w:rsidR="0065048A" w:rsidRPr="00C51CAB" w:rsidRDefault="0065048A" w:rsidP="0065048A">
            <w:proofErr w:type="gramStart"/>
            <w:r w:rsidRPr="00C51CAB">
              <w:t>Personally</w:t>
            </w:r>
            <w:proofErr w:type="gramEnd"/>
            <w:r w:rsidRPr="00C51CAB">
              <w:t xml:space="preserve"> identifiable Information (PII) is not present.</w:t>
            </w:r>
          </w:p>
        </w:tc>
      </w:tr>
      <w:tr w:rsidR="0065048A" w14:paraId="2D9F24F0" w14:textId="77777777" w:rsidTr="00571C2D">
        <w:tc>
          <w:tcPr>
            <w:tcW w:w="5703" w:type="dxa"/>
            <w:shd w:val="clear" w:color="auto" w:fill="auto"/>
            <w:tcMar>
              <w:top w:w="100" w:type="dxa"/>
              <w:left w:w="100" w:type="dxa"/>
              <w:bottom w:w="100" w:type="dxa"/>
              <w:right w:w="100" w:type="dxa"/>
            </w:tcMar>
          </w:tcPr>
          <w:p w14:paraId="37E59087" w14:textId="5F91ABC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PUBREL</w:t>
            </w:r>
          </w:p>
        </w:tc>
        <w:tc>
          <w:tcPr>
            <w:tcW w:w="3657" w:type="dxa"/>
            <w:shd w:val="clear" w:color="auto" w:fill="auto"/>
            <w:tcMar>
              <w:top w:w="100" w:type="dxa"/>
              <w:left w:w="100" w:type="dxa"/>
              <w:bottom w:w="100" w:type="dxa"/>
              <w:right w:w="100" w:type="dxa"/>
            </w:tcMar>
          </w:tcPr>
          <w:p w14:paraId="7CE66434" w14:textId="6B18FEA5" w:rsidR="0065048A" w:rsidRPr="00C51CAB" w:rsidRDefault="0065048A" w:rsidP="0065048A">
            <w:r w:rsidRPr="00C51CAB">
              <w:t>Approved for Public Release</w:t>
            </w:r>
          </w:p>
        </w:tc>
      </w:tr>
      <w:tr w:rsidR="0065048A" w14:paraId="4177C0F7" w14:textId="77777777" w:rsidTr="00571C2D">
        <w:tc>
          <w:tcPr>
            <w:tcW w:w="5703" w:type="dxa"/>
            <w:shd w:val="clear" w:color="auto" w:fill="auto"/>
            <w:tcMar>
              <w:top w:w="100" w:type="dxa"/>
              <w:left w:w="100" w:type="dxa"/>
              <w:bottom w:w="100" w:type="dxa"/>
              <w:right w:w="100" w:type="dxa"/>
            </w:tcMar>
          </w:tcPr>
          <w:p w14:paraId="5BFE6C38" w14:textId="325F96F8" w:rsidR="0065048A" w:rsidRDefault="0065048A" w:rsidP="0065048A">
            <w:pPr>
              <w:pStyle w:val="HTMLPreformatted"/>
              <w:rPr>
                <w:rFonts w:eastAsia="Consolas"/>
                <w:color w:val="073763"/>
                <w:shd w:val="clear" w:color="auto" w:fill="CFE2F3"/>
                <w:lang w:val="en-US"/>
              </w:rPr>
            </w:pPr>
            <w:r w:rsidRPr="00D22194">
              <w:rPr>
                <w:rFonts w:eastAsia="Consolas"/>
                <w:color w:val="073763"/>
                <w:shd w:val="clear" w:color="auto" w:fill="CFE2F3"/>
                <w:lang w:val="en-US"/>
              </w:rPr>
              <w:lastRenderedPageBreak/>
              <w:t>INFORMATION-DIRECTLY-RELATED-TO-CYBERSECURITY-THREAT</w:t>
            </w:r>
          </w:p>
        </w:tc>
        <w:tc>
          <w:tcPr>
            <w:tcW w:w="3657" w:type="dxa"/>
            <w:shd w:val="clear" w:color="auto" w:fill="auto"/>
            <w:tcMar>
              <w:top w:w="100" w:type="dxa"/>
              <w:left w:w="100" w:type="dxa"/>
              <w:bottom w:w="100" w:type="dxa"/>
              <w:right w:w="100" w:type="dxa"/>
            </w:tcMar>
          </w:tcPr>
          <w:p w14:paraId="4A8A94B5" w14:textId="6ED87484" w:rsidR="0065048A" w:rsidRPr="00C51CAB" w:rsidRDefault="0065048A" w:rsidP="0065048A">
            <w:r w:rsidRPr="00BF0F06">
              <w:t>I</w:t>
            </w:r>
            <w:r w:rsidRPr="00D22194">
              <w:t>ndicate</w:t>
            </w:r>
            <w:r>
              <w:t>s</w:t>
            </w:r>
            <w:r w:rsidRPr="00D22194">
              <w:t xml:space="preserve"> that any personal information of a specific individual or information that identifies a specific individual has been determined to be directly related to a cybersecurity threat</w:t>
            </w:r>
          </w:p>
        </w:tc>
      </w:tr>
    </w:tbl>
    <w:p w14:paraId="1C0D4847" w14:textId="6FA78EE0" w:rsidR="00571C2D" w:rsidRDefault="00571C2D" w:rsidP="00571C2D">
      <w:pPr>
        <w:rPr>
          <w:lang w:val="en-US"/>
        </w:rPr>
      </w:pPr>
    </w:p>
    <w:p w14:paraId="01BA3791" w14:textId="7F8F6E1C" w:rsidR="00F355CF" w:rsidRPr="008F447F" w:rsidRDefault="00BE1D0D" w:rsidP="00D22194">
      <w:pPr>
        <w:pStyle w:val="Heading2"/>
      </w:pPr>
      <w:r>
        <w:t>2</w:t>
      </w:r>
      <w:r w:rsidR="00806759">
        <w:t>.14</w:t>
      </w:r>
      <w:r w:rsidR="00F355CF" w:rsidRPr="009B7AF2">
        <w:t> </w:t>
      </w:r>
      <w:r w:rsidR="00F355CF">
        <w:t xml:space="preserve">ACS </w:t>
      </w:r>
      <w:r w:rsidR="00F355CF">
        <w:rPr>
          <w:lang w:val="en-US"/>
        </w:rPr>
        <w:t>Caveat Enumeration</w:t>
      </w:r>
    </w:p>
    <w:p w14:paraId="5FF2645B" w14:textId="38C8BDBB" w:rsidR="00F355CF" w:rsidRDefault="00F355CF" w:rsidP="00F355CF">
      <w:pPr>
        <w:rPr>
          <w:shd w:val="clear" w:color="auto" w:fill="F9F2F4"/>
          <w:lang w:val="en-US"/>
        </w:rPr>
      </w:pPr>
      <w:r w:rsidRPr="008F447F">
        <w:rPr>
          <w:b/>
        </w:rPr>
        <w:t>Type Name</w:t>
      </w:r>
      <w:r w:rsidRPr="00B564D1">
        <w:t xml:space="preserve">: </w:t>
      </w:r>
      <w:del w:id="151" w:author="Rich Piazza" w:date="2021-01-28T13:33: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isa-acs-cvt-enum</w:t>
      </w:r>
      <w:proofErr w:type="spellEnd"/>
    </w:p>
    <w:p w14:paraId="7100D71E" w14:textId="77777777" w:rsidR="00F355CF" w:rsidRPr="0074167C" w:rsidRDefault="00F355CF" w:rsidP="00F355CF">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8A3EEAA" w:rsidR="00F355CF" w:rsidRPr="00960608" w:rsidRDefault="00F355CF" w:rsidP="00751151">
            <w:pPr>
              <w:pBdr>
                <w:top w:val="nil"/>
                <w:left w:val="nil"/>
                <w:bottom w:val="nil"/>
                <w:right w:val="nil"/>
                <w:between w:val="nil"/>
              </w:pBdr>
              <w:rPr>
                <w:rFonts w:eastAsia="Consolas"/>
                <w:shd w:val="clear" w:color="auto" w:fill="F9F2F4"/>
                <w:lang w:val="en-US"/>
              </w:rPr>
            </w:pPr>
            <w:r>
              <w:rPr>
                <w:sz w:val="22"/>
                <w:szCs w:val="22"/>
              </w:rPr>
              <w:t>The CISAPROPRIETARY caveat marking indicates that the resource must observe appropriate restrictions as requested by the originator in accordance with the Cybersecurity Information Sharing Act of 2015</w:t>
            </w:r>
            <w:r w:rsidR="00C11061">
              <w:rPr>
                <w:sz w:val="22"/>
                <w:szCs w:val="22"/>
              </w:rPr>
              <w:t>.</w:t>
            </w:r>
          </w:p>
        </w:tc>
      </w:tr>
    </w:tbl>
    <w:p w14:paraId="0FEE82BB" w14:textId="1C3215B2" w:rsidR="00DE7360" w:rsidRPr="008F447F" w:rsidRDefault="00BE1D0D" w:rsidP="00D22194">
      <w:pPr>
        <w:pStyle w:val="Heading2"/>
      </w:pPr>
      <w:r>
        <w:t>2</w:t>
      </w:r>
      <w:r w:rsidR="00806759">
        <w:t>.15</w:t>
      </w:r>
      <w:r w:rsidR="00DE7360" w:rsidRPr="009B7AF2">
        <w:t> </w:t>
      </w:r>
      <w:r w:rsidR="00DE7360">
        <w:t xml:space="preserve">ACS </w:t>
      </w:r>
      <w:r w:rsidR="00DE7360">
        <w:rPr>
          <w:lang w:val="en-US"/>
        </w:rPr>
        <w:t>Sensitivity Enumeration</w:t>
      </w:r>
    </w:p>
    <w:p w14:paraId="4C1A0C49" w14:textId="580F9AA3" w:rsidR="00DE7360" w:rsidRDefault="00DE7360" w:rsidP="00DE7360">
      <w:pPr>
        <w:rPr>
          <w:shd w:val="clear" w:color="auto" w:fill="F9F2F4"/>
          <w:lang w:val="en-US"/>
        </w:rPr>
      </w:pPr>
      <w:r w:rsidRPr="008F447F">
        <w:rPr>
          <w:b/>
        </w:rPr>
        <w:t>Type Name</w:t>
      </w:r>
      <w:r w:rsidRPr="00B564D1">
        <w:t xml:space="preserve">: </w:t>
      </w:r>
      <w:del w:id="152" w:author="Rich Piazza" w:date="2021-01-28T13:33: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isa-acs-sens-enum</w:t>
      </w:r>
      <w:proofErr w:type="spellEnd"/>
    </w:p>
    <w:p w14:paraId="1E5629E2"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spacing w:line="240" w:lineRule="auto"/>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spacing w:line="240" w:lineRule="auto"/>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proofErr w:type="gramStart"/>
            <w:r w:rsidRPr="00935F91">
              <w:rPr>
                <w:rFonts w:eastAsia="Consolas"/>
                <w:shd w:val="clear" w:color="auto" w:fill="F9F2F4"/>
                <w:lang w:val="en-US"/>
              </w:rPr>
              <w:t>Personally</w:t>
            </w:r>
            <w:proofErr w:type="gramEnd"/>
            <w:r w:rsidRPr="00935F91">
              <w:rPr>
                <w:rFonts w:eastAsia="Consolas"/>
                <w:shd w:val="clear" w:color="auto" w:fill="F9F2F4"/>
                <w:lang w:val="en-US"/>
              </w:rPr>
              <w:t xml:space="preserve">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lang w:val="en-US"/>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lastRenderedPageBreak/>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Commercial Proprietary Information</w:t>
            </w:r>
          </w:p>
        </w:tc>
      </w:tr>
    </w:tbl>
    <w:p w14:paraId="6A44F229" w14:textId="1A25A039" w:rsidR="00DE7360" w:rsidRPr="008F447F" w:rsidRDefault="00BE1D0D" w:rsidP="00D22194">
      <w:pPr>
        <w:pStyle w:val="Heading2"/>
      </w:pPr>
      <w:r>
        <w:t>2</w:t>
      </w:r>
      <w:r w:rsidR="00806759">
        <w:t>.16</w:t>
      </w:r>
      <w:r w:rsidR="00DE7360" w:rsidRPr="009B7AF2">
        <w:t> </w:t>
      </w:r>
      <w:r w:rsidR="00DE7360">
        <w:t xml:space="preserve">ACS </w:t>
      </w:r>
      <w:r w:rsidR="00743532">
        <w:rPr>
          <w:lang w:val="en-US"/>
        </w:rPr>
        <w:t>Shareability</w:t>
      </w:r>
      <w:r w:rsidR="00DE7360">
        <w:rPr>
          <w:lang w:val="en-US"/>
        </w:rPr>
        <w:t xml:space="preserve"> Enumeration</w:t>
      </w:r>
    </w:p>
    <w:p w14:paraId="720AF11F" w14:textId="251CAAFE" w:rsidR="00DE7360" w:rsidRDefault="00DE7360" w:rsidP="00DE7360">
      <w:pPr>
        <w:rPr>
          <w:shd w:val="clear" w:color="auto" w:fill="F9F2F4"/>
          <w:lang w:val="en-US"/>
        </w:rPr>
      </w:pPr>
      <w:r w:rsidRPr="008F447F">
        <w:rPr>
          <w:b/>
        </w:rPr>
        <w:t>Type Name</w:t>
      </w:r>
      <w:r w:rsidRPr="00B564D1">
        <w:t xml:space="preserve">: </w:t>
      </w:r>
      <w:del w:id="153" w:author="Rich Piazza" w:date="2021-01-28T13:33: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Intelligence Community</w:t>
            </w:r>
          </w:p>
        </w:tc>
      </w:tr>
    </w:tbl>
    <w:p w14:paraId="77AE402B" w14:textId="4C13AFEC" w:rsidR="00743532" w:rsidRPr="008F447F" w:rsidRDefault="00BE1D0D" w:rsidP="00D22194">
      <w:pPr>
        <w:pStyle w:val="Heading2"/>
      </w:pPr>
      <w:r>
        <w:t>2</w:t>
      </w:r>
      <w:r w:rsidR="00806759">
        <w:t>.17</w:t>
      </w:r>
      <w:r w:rsidR="00743532" w:rsidRPr="009B7AF2">
        <w:t> </w:t>
      </w:r>
      <w:r w:rsidR="00743532">
        <w:t xml:space="preserve">ACS </w:t>
      </w:r>
      <w:r w:rsidR="00743532">
        <w:rPr>
          <w:lang w:val="en-US"/>
        </w:rPr>
        <w:t>Entity Enumeration</w:t>
      </w:r>
    </w:p>
    <w:p w14:paraId="72E09952" w14:textId="3D31A9F3" w:rsidR="00743532" w:rsidRDefault="00743532" w:rsidP="00743532">
      <w:pPr>
        <w:rPr>
          <w:shd w:val="clear" w:color="auto" w:fill="F9F2F4"/>
          <w:lang w:val="en-US"/>
        </w:rPr>
      </w:pPr>
      <w:r w:rsidRPr="008F447F">
        <w:rPr>
          <w:b/>
        </w:rPr>
        <w:t>Type Name</w:t>
      </w:r>
      <w:r w:rsidRPr="00B564D1">
        <w:t xml:space="preserve">: </w:t>
      </w:r>
      <w:del w:id="154" w:author="Rich Piazza" w:date="2021-01-28T13:33:00Z">
        <w:r w:rsidDel="00066AF3">
          <w:rPr>
            <w:rFonts w:ascii="Consolas" w:eastAsia="Consolas" w:hAnsi="Consolas" w:cs="Consolas"/>
            <w:color w:val="C7254E"/>
            <w:shd w:val="clear" w:color="auto" w:fill="F9F2F4"/>
          </w:rPr>
          <w:delText>x-</w:delText>
        </w:r>
      </w:del>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4EC72C78"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w:t>
            </w:r>
            <w:r w:rsidR="005A62E0">
              <w:rPr>
                <w:rFonts w:ascii="Consolas" w:eastAsia="Consolas" w:hAnsi="Consolas" w:cs="Consolas"/>
                <w:color w:val="073763"/>
                <w:sz w:val="20"/>
                <w:szCs w:val="20"/>
                <w:shd w:val="clear" w:color="auto" w:fill="CFE2F3"/>
              </w:rPr>
              <w:t>L</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 xml:space="preserve">Service, Widget, Application, Software, </w:t>
            </w:r>
            <w:proofErr w:type="spellStart"/>
            <w:r w:rsidRPr="00743532">
              <w:rPr>
                <w:rFonts w:eastAsia="Consolas"/>
                <w:shd w:val="clear" w:color="auto" w:fill="F9F2F4"/>
                <w:lang w:val="en-US"/>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Network device</w:t>
            </w:r>
          </w:p>
        </w:tc>
      </w:tr>
    </w:tbl>
    <w:p w14:paraId="500F43BF" w14:textId="7727EA34" w:rsidR="00571C2D" w:rsidRDefault="00BE1D0D" w:rsidP="00D22194">
      <w:pPr>
        <w:pStyle w:val="Heading2"/>
      </w:pPr>
      <w:r>
        <w:t>2</w:t>
      </w:r>
      <w:r w:rsidR="00935F91">
        <w:t>.</w:t>
      </w:r>
      <w:r w:rsidR="00806759">
        <w:t>18</w:t>
      </w:r>
      <w:r w:rsidR="00935F91">
        <w:t xml:space="preserve"> </w:t>
      </w:r>
      <w:r w:rsidR="00571C2D">
        <w:t>Examples</w:t>
      </w:r>
    </w:p>
    <w:p w14:paraId="3A6DBD23" w14:textId="7A1020FC" w:rsidR="00905653"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55" w:author="Rich Piazza" w:date="2021-01-28T14:06:00Z"/>
        </w:rPr>
      </w:pPr>
      <w:r w:rsidRPr="0074167C">
        <w:rPr>
          <w:rFonts w:eastAsia="Times New Roman"/>
          <w:color w:val="000000"/>
          <w:lang w:val="en-US"/>
        </w:rPr>
        <w:t>Notice these examples of the ACS marking definitions appear as part of a marking-definition STIX object type</w:t>
      </w:r>
      <w:r w:rsidR="009B63EE">
        <w:rPr>
          <w:rFonts w:eastAsia="Times New Roman"/>
          <w:color w:val="000000"/>
          <w:lang w:val="en-US"/>
        </w:rPr>
        <w:t xml:space="preserve"> (see section </w:t>
      </w:r>
      <w:r w:rsidR="009B63EE">
        <w:t xml:space="preserve">7 of </w:t>
      </w:r>
      <w:r w:rsidR="009B63EE" w:rsidRPr="0039612B">
        <w:t>STIX™ Version 2.1 - Committee Specification 0</w:t>
      </w:r>
      <w:ins w:id="156" w:author="Rich Piazza" w:date="2021-01-28T14:06:00Z">
        <w:r w:rsidR="0063191D">
          <w:t>2</w:t>
        </w:r>
      </w:ins>
      <w:del w:id="157" w:author="Rich Piazza" w:date="2021-01-28T14:06:00Z">
        <w:r w:rsidR="009B63EE" w:rsidRPr="0039612B" w:rsidDel="0063191D">
          <w:delText>1</w:delText>
        </w:r>
      </w:del>
      <w:r w:rsidR="009B63EE">
        <w:t>).</w:t>
      </w:r>
    </w:p>
    <w:p w14:paraId="57CE6C4A" w14:textId="7D4C46E6"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58" w:author="Rich Piazza" w:date="2021-01-28T14:06:00Z"/>
        </w:rPr>
      </w:pPr>
    </w:p>
    <w:p w14:paraId="7248D2F2" w14:textId="4E2F5201"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59" w:author="Rich Piazza" w:date="2021-01-28T14:07:00Z"/>
        </w:rPr>
      </w:pPr>
      <w:ins w:id="160" w:author="Rich Piazza" w:date="2021-01-28T14:06:00Z">
        <w:r>
          <w:t>The Extension Definition object</w:t>
        </w:r>
      </w:ins>
      <w:ins w:id="161" w:author="Rich Piazza" w:date="2021-01-28T14:07:00Z">
        <w:r>
          <w:t xml:space="preserve"> is:</w:t>
        </w:r>
      </w:ins>
    </w:p>
    <w:p w14:paraId="0869D84B" w14:textId="7BF964CF"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62" w:author="Rich Piazza" w:date="2021-01-28T14:07:00Z"/>
        </w:rPr>
      </w:pPr>
    </w:p>
    <w:p w14:paraId="5AD87FCA" w14:textId="65D4AF83" w:rsidR="0063191D" w:rsidRPr="003E0985" w:rsidRDefault="0063191D" w:rsidP="00631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ns w:id="163" w:author="Rich Piazza" w:date="2021-01-28T14:13:00Z"/>
          <w:rFonts w:ascii="Consolas" w:eastAsia="Times New Roman" w:hAnsi="Consolas" w:cs="Consolas"/>
          <w:color w:val="000000"/>
          <w:sz w:val="18"/>
          <w:szCs w:val="18"/>
          <w:lang w:val="en-US"/>
        </w:rPr>
      </w:pPr>
      <w:ins w:id="164" w:author="Rich Piazza" w:date="2021-01-28T14:13:00Z">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t xml:space="preserve">    </w:t>
        </w:r>
        <w:r w:rsidRPr="003E0985">
          <w:rPr>
            <w:rFonts w:ascii="Consolas" w:eastAsia="Times New Roman" w:hAnsi="Consolas" w:cs="Consolas"/>
            <w:color w:val="008080"/>
            <w:sz w:val="18"/>
            <w:szCs w:val="18"/>
            <w:lang w:val="en-US"/>
          </w:rPr>
          <w:t>"id"</w:t>
        </w:r>
        <w:r w:rsidRPr="003E0985">
          <w:rPr>
            <w:rFonts w:ascii="Consolas" w:eastAsia="Times New Roman" w:hAnsi="Consolas" w:cs="Consolas"/>
            <w:color w:val="000000"/>
            <w:sz w:val="18"/>
            <w:szCs w:val="18"/>
            <w:lang w:val="en-US"/>
          </w:rPr>
          <w:t xml:space="preserve">: </w:t>
        </w:r>
        <w:r w:rsidRPr="003E0985">
          <w:rPr>
            <w:rFonts w:ascii="Consolas" w:eastAsia="Times New Roman" w:hAnsi="Consolas" w:cs="Consolas"/>
            <w:color w:val="008080"/>
            <w:sz w:val="18"/>
            <w:szCs w:val="18"/>
            <w:lang w:val="en-US"/>
          </w:rPr>
          <w:t>"extension-definition--</w:t>
        </w:r>
      </w:ins>
      <w:ins w:id="165" w:author="Rich Piazza" w:date="2021-01-28T14:14:00Z">
        <w:r w:rsidRPr="003E0985">
          <w:rPr>
            <w:rFonts w:ascii="Consolas" w:eastAsia="Times New Roman" w:hAnsi="Consolas" w:cs="Consolas"/>
            <w:color w:val="008080"/>
            <w:sz w:val="18"/>
            <w:szCs w:val="18"/>
            <w:lang w:val="en-US"/>
          </w:rPr>
          <w:t>3a65884d-005a-4290-8335-cb2d778a83ce</w:t>
        </w:r>
      </w:ins>
      <w:ins w:id="166" w:author="Rich Piazza" w:date="2021-01-28T14:13:00Z">
        <w:r w:rsidRPr="003E0985">
          <w:rPr>
            <w:rFonts w:ascii="Consolas" w:eastAsia="Times New Roman" w:hAnsi="Consolas" w:cs="Consolas"/>
            <w:color w:val="008080"/>
            <w:sz w:val="18"/>
            <w:szCs w:val="18"/>
            <w:lang w:val="en-US"/>
          </w:rPr>
          <w:t>"</w:t>
        </w:r>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t xml:space="preserve">    </w:t>
        </w:r>
        <w:r w:rsidRPr="003E0985">
          <w:rPr>
            <w:rFonts w:ascii="Consolas" w:eastAsia="Times New Roman" w:hAnsi="Consolas" w:cs="Consolas"/>
            <w:color w:val="008080"/>
            <w:sz w:val="18"/>
            <w:szCs w:val="18"/>
            <w:lang w:val="en-US"/>
          </w:rPr>
          <w:t>"type"</w:t>
        </w:r>
        <w:r w:rsidRPr="003E0985">
          <w:rPr>
            <w:rFonts w:ascii="Consolas" w:eastAsia="Times New Roman" w:hAnsi="Consolas" w:cs="Consolas"/>
            <w:color w:val="000000"/>
            <w:sz w:val="18"/>
            <w:szCs w:val="18"/>
            <w:lang w:val="en-US"/>
          </w:rPr>
          <w:t xml:space="preserve">: </w:t>
        </w:r>
        <w:r w:rsidRPr="003E0985">
          <w:rPr>
            <w:rFonts w:ascii="Consolas" w:eastAsia="Times New Roman" w:hAnsi="Consolas" w:cs="Consolas"/>
            <w:color w:val="008080"/>
            <w:sz w:val="18"/>
            <w:szCs w:val="18"/>
            <w:lang w:val="en-US"/>
          </w:rPr>
          <w:t>"extension-definition"</w:t>
        </w:r>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t xml:space="preserve">    </w:t>
        </w:r>
        <w:r w:rsidRPr="003E0985">
          <w:rPr>
            <w:rFonts w:ascii="Consolas" w:eastAsia="Times New Roman" w:hAnsi="Consolas" w:cs="Consolas"/>
            <w:color w:val="008080"/>
            <w:sz w:val="18"/>
            <w:szCs w:val="18"/>
            <w:lang w:val="en-US"/>
          </w:rPr>
          <w:t>"</w:t>
        </w:r>
        <w:proofErr w:type="spellStart"/>
        <w:r w:rsidRPr="003E0985">
          <w:rPr>
            <w:rFonts w:ascii="Consolas" w:eastAsia="Times New Roman" w:hAnsi="Consolas" w:cs="Consolas"/>
            <w:color w:val="008080"/>
            <w:sz w:val="18"/>
            <w:szCs w:val="18"/>
            <w:lang w:val="en-US"/>
          </w:rPr>
          <w:t>spec_version</w:t>
        </w:r>
        <w:proofErr w:type="spellEnd"/>
        <w:r w:rsidRPr="003E0985">
          <w:rPr>
            <w:rFonts w:ascii="Consolas" w:eastAsia="Times New Roman" w:hAnsi="Consolas" w:cs="Consolas"/>
            <w:color w:val="008080"/>
            <w:sz w:val="18"/>
            <w:szCs w:val="18"/>
            <w:lang w:val="en-US"/>
          </w:rPr>
          <w:t>"</w:t>
        </w:r>
        <w:r w:rsidRPr="003E0985">
          <w:rPr>
            <w:rFonts w:ascii="Consolas" w:eastAsia="Times New Roman" w:hAnsi="Consolas" w:cs="Consolas"/>
            <w:color w:val="000000"/>
            <w:sz w:val="18"/>
            <w:szCs w:val="18"/>
            <w:lang w:val="en-US"/>
          </w:rPr>
          <w:t xml:space="preserve">: </w:t>
        </w:r>
        <w:r w:rsidRPr="003E0985">
          <w:rPr>
            <w:rFonts w:ascii="Consolas" w:eastAsia="Times New Roman" w:hAnsi="Consolas" w:cs="Consolas"/>
            <w:color w:val="008080"/>
            <w:sz w:val="18"/>
            <w:szCs w:val="18"/>
            <w:lang w:val="en-US"/>
          </w:rPr>
          <w:t>"2.1"</w:t>
        </w:r>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t xml:space="preserve">    </w:t>
        </w:r>
        <w:r w:rsidRPr="003E0985">
          <w:rPr>
            <w:rFonts w:ascii="Consolas" w:eastAsia="Times New Roman" w:hAnsi="Consolas" w:cs="Consolas"/>
            <w:color w:val="008080"/>
            <w:sz w:val="18"/>
            <w:szCs w:val="18"/>
            <w:lang w:val="en-US"/>
          </w:rPr>
          <w:t>"name"</w:t>
        </w:r>
        <w:r w:rsidRPr="003E0985">
          <w:rPr>
            <w:rFonts w:ascii="Consolas" w:eastAsia="Times New Roman" w:hAnsi="Consolas" w:cs="Consolas"/>
            <w:color w:val="000000"/>
            <w:sz w:val="18"/>
            <w:szCs w:val="18"/>
            <w:lang w:val="en-US"/>
          </w:rPr>
          <w:t xml:space="preserve">: </w:t>
        </w:r>
        <w:r w:rsidRPr="003E0985">
          <w:rPr>
            <w:rFonts w:ascii="Consolas" w:eastAsia="Times New Roman" w:hAnsi="Consolas" w:cs="Consolas"/>
            <w:color w:val="008080"/>
            <w:sz w:val="18"/>
            <w:szCs w:val="18"/>
            <w:lang w:val="en-US"/>
          </w:rPr>
          <w:t xml:space="preserve">"Extension to support </w:t>
        </w:r>
      </w:ins>
      <w:ins w:id="167" w:author="Rich Piazza" w:date="2021-01-28T14:14:00Z">
        <w:r w:rsidRPr="003E0985">
          <w:rPr>
            <w:rFonts w:ascii="Consolas" w:eastAsia="Times New Roman" w:hAnsi="Consolas" w:cs="Consolas"/>
            <w:color w:val="008080"/>
            <w:sz w:val="18"/>
            <w:szCs w:val="18"/>
            <w:lang w:val="en-US"/>
          </w:rPr>
          <w:t>ACS 3.0a Data Markings</w:t>
        </w:r>
      </w:ins>
      <w:ins w:id="168" w:author="Rich Piazza" w:date="2021-01-28T14:13:00Z">
        <w:r w:rsidRPr="003E0985">
          <w:rPr>
            <w:rFonts w:ascii="Consolas" w:eastAsia="Times New Roman" w:hAnsi="Consolas" w:cs="Consolas"/>
            <w:color w:val="008080"/>
            <w:sz w:val="18"/>
            <w:szCs w:val="18"/>
            <w:lang w:val="en-US"/>
          </w:rPr>
          <w:t>"</w:t>
        </w:r>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t xml:space="preserve">    </w:t>
        </w:r>
        <w:r w:rsidRPr="003E0985">
          <w:rPr>
            <w:rFonts w:ascii="Consolas" w:eastAsia="Times New Roman" w:hAnsi="Consolas" w:cs="Consolas"/>
            <w:color w:val="008080"/>
            <w:sz w:val="18"/>
            <w:szCs w:val="18"/>
            <w:lang w:val="en-US"/>
          </w:rPr>
          <w:t>"description"</w:t>
        </w:r>
        <w:r w:rsidRPr="003E0985">
          <w:rPr>
            <w:rFonts w:ascii="Consolas" w:eastAsia="Times New Roman" w:hAnsi="Consolas" w:cs="Consolas"/>
            <w:color w:val="000000"/>
            <w:sz w:val="18"/>
            <w:szCs w:val="18"/>
            <w:lang w:val="en-US"/>
          </w:rPr>
          <w:t xml:space="preserve">: </w:t>
        </w:r>
        <w:r w:rsidRPr="003E0985">
          <w:rPr>
            <w:rFonts w:ascii="Consolas" w:eastAsia="Times New Roman" w:hAnsi="Consolas" w:cs="Consolas"/>
            <w:color w:val="008080"/>
            <w:sz w:val="18"/>
            <w:szCs w:val="18"/>
            <w:lang w:val="en-US"/>
          </w:rPr>
          <w:t xml:space="preserve">"This schema </w:t>
        </w:r>
      </w:ins>
      <w:ins w:id="169" w:author="Rich Piazza" w:date="2021-04-13T15:35:00Z">
        <w:r w:rsidR="00A96284">
          <w:rPr>
            <w:rFonts w:ascii="Consolas" w:eastAsia="Times New Roman" w:hAnsi="Consolas" w:cs="Consolas"/>
            <w:color w:val="008080"/>
            <w:sz w:val="18"/>
            <w:szCs w:val="18"/>
            <w:lang w:val="en-US"/>
          </w:rPr>
          <w:t>adds ACS data markings</w:t>
        </w:r>
      </w:ins>
      <w:ins w:id="170" w:author="Rich Piazza" w:date="2021-01-28T14:13:00Z">
        <w:r w:rsidRPr="003E0985">
          <w:rPr>
            <w:rFonts w:ascii="Consolas" w:eastAsia="Times New Roman" w:hAnsi="Consolas" w:cs="Consolas"/>
            <w:color w:val="008080"/>
            <w:sz w:val="18"/>
            <w:szCs w:val="18"/>
            <w:lang w:val="en-US"/>
          </w:rPr>
          <w:t>"</w:t>
        </w:r>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r>
        <w:r w:rsidRPr="003E0985">
          <w:rPr>
            <w:rFonts w:ascii="Consolas" w:eastAsia="Times New Roman" w:hAnsi="Consolas" w:cs="Consolas"/>
            <w:color w:val="000000"/>
            <w:sz w:val="18"/>
            <w:szCs w:val="18"/>
            <w:lang w:val="en-US"/>
          </w:rPr>
          <w:lastRenderedPageBreak/>
          <w:t xml:space="preserve">    </w:t>
        </w:r>
        <w:r w:rsidRPr="003E0985">
          <w:rPr>
            <w:rFonts w:ascii="Consolas" w:eastAsia="Times New Roman" w:hAnsi="Consolas" w:cs="Consolas"/>
            <w:color w:val="008080"/>
            <w:sz w:val="18"/>
            <w:szCs w:val="18"/>
            <w:lang w:val="en-US"/>
          </w:rPr>
          <w:t>"created"</w:t>
        </w:r>
        <w:r w:rsidRPr="003E0985">
          <w:rPr>
            <w:rFonts w:ascii="Consolas" w:eastAsia="Times New Roman" w:hAnsi="Consolas" w:cs="Consolas"/>
            <w:color w:val="000000"/>
            <w:sz w:val="18"/>
            <w:szCs w:val="18"/>
            <w:lang w:val="en-US"/>
          </w:rPr>
          <w:t xml:space="preserve">: </w:t>
        </w:r>
        <w:r w:rsidRPr="003E0985">
          <w:rPr>
            <w:rFonts w:ascii="Consolas" w:eastAsia="Times New Roman" w:hAnsi="Consolas" w:cs="Consolas"/>
            <w:color w:val="008080"/>
            <w:sz w:val="18"/>
            <w:szCs w:val="18"/>
            <w:lang w:val="en-US"/>
          </w:rPr>
          <w:t>"</w:t>
        </w:r>
      </w:ins>
      <w:ins w:id="171" w:author="Rich Piazza" w:date="2021-01-28T14:17:00Z">
        <w:r w:rsidR="0044654A" w:rsidRPr="003E0985">
          <w:rPr>
            <w:rFonts w:ascii="Consolas" w:eastAsia="Consolas" w:hAnsi="Consolas" w:cs="Consolas"/>
            <w:iCs/>
            <w:color w:val="000000"/>
            <w:sz w:val="18"/>
            <w:szCs w:val="18"/>
            <w:shd w:val="clear" w:color="auto" w:fill="EFEFEF"/>
            <w:lang w:val="en-US"/>
          </w:rPr>
          <w:t>2021-02-01</w:t>
        </w:r>
      </w:ins>
      <w:ins w:id="172" w:author="Rich Piazza" w:date="2021-01-28T14:13:00Z">
        <w:r w:rsidRPr="003E0985">
          <w:rPr>
            <w:rFonts w:ascii="Consolas" w:eastAsia="Times New Roman" w:hAnsi="Consolas" w:cs="Consolas"/>
            <w:color w:val="008080"/>
            <w:sz w:val="18"/>
            <w:szCs w:val="18"/>
            <w:lang w:val="en-US"/>
          </w:rPr>
          <w:t>T00:00:00.000000Z"</w:t>
        </w:r>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t xml:space="preserve">    </w:t>
        </w:r>
        <w:r w:rsidRPr="003E0985">
          <w:rPr>
            <w:rFonts w:ascii="Consolas" w:eastAsia="Times New Roman" w:hAnsi="Consolas" w:cs="Consolas"/>
            <w:color w:val="008080"/>
            <w:sz w:val="18"/>
            <w:szCs w:val="18"/>
            <w:lang w:val="en-US"/>
          </w:rPr>
          <w:t>"modified"</w:t>
        </w:r>
        <w:r w:rsidRPr="003E0985">
          <w:rPr>
            <w:rFonts w:ascii="Consolas" w:eastAsia="Times New Roman" w:hAnsi="Consolas" w:cs="Consolas"/>
            <w:color w:val="000000"/>
            <w:sz w:val="18"/>
            <w:szCs w:val="18"/>
            <w:lang w:val="en-US"/>
          </w:rPr>
          <w:t xml:space="preserve">: </w:t>
        </w:r>
        <w:r w:rsidRPr="003E0985">
          <w:rPr>
            <w:rFonts w:ascii="Consolas" w:eastAsia="Times New Roman" w:hAnsi="Consolas" w:cs="Consolas"/>
            <w:color w:val="008080"/>
            <w:sz w:val="18"/>
            <w:szCs w:val="18"/>
            <w:lang w:val="en-US"/>
          </w:rPr>
          <w:t>"</w:t>
        </w:r>
      </w:ins>
      <w:ins w:id="173" w:author="Rich Piazza" w:date="2021-01-28T14:17:00Z">
        <w:r w:rsidR="0044654A" w:rsidRPr="003E0985">
          <w:rPr>
            <w:rFonts w:ascii="Consolas" w:eastAsia="Consolas" w:hAnsi="Consolas" w:cs="Consolas"/>
            <w:iCs/>
            <w:color w:val="000000"/>
            <w:sz w:val="18"/>
            <w:szCs w:val="18"/>
            <w:shd w:val="clear" w:color="auto" w:fill="EFEFEF"/>
            <w:lang w:val="en-US"/>
          </w:rPr>
          <w:t>2021-02-01T00</w:t>
        </w:r>
      </w:ins>
      <w:ins w:id="174" w:author="Rich Piazza" w:date="2021-01-28T14:13:00Z">
        <w:r w:rsidRPr="003E0985">
          <w:rPr>
            <w:rFonts w:ascii="Consolas" w:eastAsia="Times New Roman" w:hAnsi="Consolas" w:cs="Consolas"/>
            <w:color w:val="008080"/>
            <w:sz w:val="18"/>
            <w:szCs w:val="18"/>
            <w:lang w:val="en-US"/>
          </w:rPr>
          <w:t>:00:00.000000Z"</w:t>
        </w:r>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t xml:space="preserve">    </w:t>
        </w:r>
        <w:r w:rsidRPr="003E0985">
          <w:rPr>
            <w:rFonts w:ascii="Consolas" w:eastAsia="Times New Roman" w:hAnsi="Consolas" w:cs="Consolas"/>
            <w:color w:val="008080"/>
            <w:sz w:val="18"/>
            <w:szCs w:val="18"/>
            <w:lang w:val="en-US"/>
          </w:rPr>
          <w:t>"</w:t>
        </w:r>
        <w:proofErr w:type="spellStart"/>
        <w:r w:rsidRPr="003E0985">
          <w:rPr>
            <w:rFonts w:ascii="Consolas" w:eastAsia="Times New Roman" w:hAnsi="Consolas" w:cs="Consolas"/>
            <w:color w:val="008080"/>
            <w:sz w:val="18"/>
            <w:szCs w:val="18"/>
            <w:lang w:val="en-US"/>
          </w:rPr>
          <w:t>created_by_ref</w:t>
        </w:r>
        <w:proofErr w:type="spellEnd"/>
        <w:r w:rsidRPr="003E0985">
          <w:rPr>
            <w:rFonts w:ascii="Consolas" w:eastAsia="Times New Roman" w:hAnsi="Consolas" w:cs="Consolas"/>
            <w:color w:val="008080"/>
            <w:sz w:val="18"/>
            <w:szCs w:val="18"/>
            <w:lang w:val="en-US"/>
          </w:rPr>
          <w:t>"</w:t>
        </w:r>
        <w:r w:rsidRPr="003E0985">
          <w:rPr>
            <w:rFonts w:ascii="Consolas" w:eastAsia="Times New Roman" w:hAnsi="Consolas" w:cs="Consolas"/>
            <w:color w:val="000000"/>
            <w:sz w:val="18"/>
            <w:szCs w:val="18"/>
            <w:lang w:val="en-US"/>
          </w:rPr>
          <w:t xml:space="preserve">: </w:t>
        </w:r>
      </w:ins>
      <w:ins w:id="175" w:author="Rich Piazza" w:date="2021-04-13T15:35:00Z">
        <w:r w:rsidR="00A96284">
          <w:rPr>
            <w:rFonts w:ascii="Consolas" w:hAnsi="Consolas" w:cs="Consolas"/>
            <w:sz w:val="18"/>
            <w:szCs w:val="18"/>
          </w:rPr>
          <w:t>"</w:t>
        </w:r>
        <w:r w:rsidR="00A96284" w:rsidRPr="007548DC">
          <w:rPr>
            <w:rFonts w:ascii="Consolas" w:hAnsi="Consolas" w:cs="Consolas"/>
            <w:sz w:val="18"/>
            <w:szCs w:val="18"/>
            <w:lang w:bidi="en-US"/>
          </w:rPr>
          <w:t>identity--b3bca3c2-1f3d-4b54-b44f-dac42c3a8f01</w:t>
        </w:r>
        <w:r w:rsidR="00A96284">
          <w:rPr>
            <w:rFonts w:ascii="Consolas" w:hAnsi="Consolas" w:cs="Consolas"/>
            <w:sz w:val="18"/>
            <w:szCs w:val="18"/>
          </w:rPr>
          <w:t>", -- Fixed CISA Identity id</w:t>
        </w:r>
      </w:ins>
      <w:ins w:id="176" w:author="Rich Piazza" w:date="2021-01-28T14:13:00Z">
        <w:r w:rsidRPr="003E0985">
          <w:rPr>
            <w:rFonts w:ascii="Consolas" w:eastAsia="Times New Roman" w:hAnsi="Consolas" w:cs="Consolas"/>
            <w:color w:val="000000"/>
            <w:sz w:val="18"/>
            <w:szCs w:val="18"/>
            <w:lang w:val="en-US"/>
          </w:rPr>
          <w:br/>
          <w:t xml:space="preserve">    </w:t>
        </w:r>
        <w:r w:rsidRPr="003E0985">
          <w:rPr>
            <w:rFonts w:ascii="Consolas" w:eastAsia="Times New Roman" w:hAnsi="Consolas" w:cs="Consolas"/>
            <w:color w:val="008080"/>
            <w:sz w:val="18"/>
            <w:szCs w:val="18"/>
            <w:lang w:val="en-US"/>
          </w:rPr>
          <w:t>"schema"</w:t>
        </w:r>
        <w:r w:rsidRPr="003E0985">
          <w:rPr>
            <w:rFonts w:ascii="Consolas" w:eastAsia="Times New Roman" w:hAnsi="Consolas" w:cs="Consolas"/>
            <w:color w:val="000000"/>
            <w:sz w:val="18"/>
            <w:szCs w:val="18"/>
            <w:lang w:val="en-US"/>
          </w:rPr>
          <w:t xml:space="preserve">: </w:t>
        </w:r>
        <w:r w:rsidRPr="003E0985">
          <w:rPr>
            <w:rFonts w:ascii="Consolas" w:eastAsia="Times New Roman" w:hAnsi="Consolas" w:cs="Consolas"/>
            <w:color w:val="008080"/>
            <w:sz w:val="18"/>
            <w:szCs w:val="18"/>
            <w:lang w:val="en-US"/>
          </w:rPr>
          <w:t>"https://github.com/</w:t>
        </w:r>
      </w:ins>
      <w:ins w:id="177" w:author="Rich Piazza" w:date="2021-01-28T14:15:00Z">
        <w:r w:rsidRPr="003E0985">
          <w:rPr>
            <w:rFonts w:ascii="Consolas" w:eastAsia="Times New Roman" w:hAnsi="Consolas" w:cs="Consolas"/>
            <w:color w:val="008080"/>
            <w:sz w:val="18"/>
            <w:szCs w:val="18"/>
            <w:lang w:val="en-US"/>
          </w:rPr>
          <w:t>open-</w:t>
        </w:r>
      </w:ins>
      <w:ins w:id="178" w:author="Rich Piazza" w:date="2021-01-28T14:16:00Z">
        <w:r w:rsidRPr="003E0985">
          <w:rPr>
            <w:rFonts w:ascii="Consolas" w:eastAsia="Times New Roman" w:hAnsi="Consolas" w:cs="Consolas"/>
            <w:color w:val="008080"/>
            <w:sz w:val="18"/>
            <w:szCs w:val="18"/>
            <w:lang w:val="en-US"/>
          </w:rPr>
          <w:t>oasis</w:t>
        </w:r>
      </w:ins>
      <w:ins w:id="179" w:author="Rich Piazza" w:date="2021-01-28T14:13:00Z">
        <w:r w:rsidRPr="003E0985">
          <w:rPr>
            <w:rFonts w:ascii="Consolas" w:eastAsia="Times New Roman" w:hAnsi="Consolas" w:cs="Consolas"/>
            <w:color w:val="008080"/>
            <w:sz w:val="18"/>
            <w:szCs w:val="18"/>
            <w:lang w:val="en-US"/>
          </w:rPr>
          <w:t>/extension-definitions/</w:t>
        </w:r>
      </w:ins>
      <w:ins w:id="180" w:author="Rich Piazza" w:date="2021-01-28T14:16:00Z">
        <w:r w:rsidRPr="003E0985">
          <w:rPr>
            <w:rFonts w:ascii="Consolas" w:eastAsia="Times New Roman" w:hAnsi="Consolas" w:cs="Consolas"/>
            <w:color w:val="008080"/>
            <w:sz w:val="18"/>
            <w:szCs w:val="18"/>
            <w:lang w:val="en-US"/>
          </w:rPr>
          <w:t>acs-data-markings</w:t>
        </w:r>
      </w:ins>
      <w:ins w:id="181" w:author="Rich Piazza" w:date="2021-01-28T14:13:00Z">
        <w:r w:rsidRPr="003E0985">
          <w:rPr>
            <w:rFonts w:ascii="Consolas" w:eastAsia="Times New Roman" w:hAnsi="Consolas" w:cs="Consolas"/>
            <w:color w:val="008080"/>
            <w:sz w:val="18"/>
            <w:szCs w:val="18"/>
            <w:lang w:val="en-US"/>
          </w:rPr>
          <w:t>/"</w:t>
        </w:r>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t xml:space="preserve">    </w:t>
        </w:r>
        <w:r w:rsidRPr="003E0985">
          <w:rPr>
            <w:rFonts w:ascii="Consolas" w:eastAsia="Times New Roman" w:hAnsi="Consolas" w:cs="Consolas"/>
            <w:color w:val="008080"/>
            <w:sz w:val="18"/>
            <w:szCs w:val="18"/>
            <w:lang w:val="en-US"/>
          </w:rPr>
          <w:t>"version"</w:t>
        </w:r>
        <w:r w:rsidRPr="003E0985">
          <w:rPr>
            <w:rFonts w:ascii="Consolas" w:eastAsia="Times New Roman" w:hAnsi="Consolas" w:cs="Consolas"/>
            <w:color w:val="000000"/>
            <w:sz w:val="18"/>
            <w:szCs w:val="18"/>
            <w:lang w:val="en-US"/>
          </w:rPr>
          <w:t xml:space="preserve">: </w:t>
        </w:r>
        <w:r w:rsidRPr="003E0985">
          <w:rPr>
            <w:rFonts w:ascii="Consolas" w:eastAsia="Times New Roman" w:hAnsi="Consolas" w:cs="Consolas"/>
            <w:color w:val="008080"/>
            <w:sz w:val="18"/>
            <w:szCs w:val="18"/>
            <w:lang w:val="en-US"/>
          </w:rPr>
          <w:t>"1.0.0"</w:t>
        </w:r>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t xml:space="preserve">    </w:t>
        </w:r>
        <w:r w:rsidRPr="003E0985">
          <w:rPr>
            <w:rFonts w:ascii="Consolas" w:eastAsia="Times New Roman" w:hAnsi="Consolas" w:cs="Consolas"/>
            <w:color w:val="008080"/>
            <w:sz w:val="18"/>
            <w:szCs w:val="18"/>
            <w:lang w:val="en-US"/>
          </w:rPr>
          <w:t>"</w:t>
        </w:r>
        <w:proofErr w:type="spellStart"/>
        <w:r w:rsidRPr="003E0985">
          <w:rPr>
            <w:rFonts w:ascii="Consolas" w:eastAsia="Times New Roman" w:hAnsi="Consolas" w:cs="Consolas"/>
            <w:color w:val="008080"/>
            <w:sz w:val="18"/>
            <w:szCs w:val="18"/>
            <w:lang w:val="en-US"/>
          </w:rPr>
          <w:t>extension_types</w:t>
        </w:r>
        <w:proofErr w:type="spellEnd"/>
        <w:r w:rsidRPr="003E0985">
          <w:rPr>
            <w:rFonts w:ascii="Consolas" w:eastAsia="Times New Roman" w:hAnsi="Consolas" w:cs="Consolas"/>
            <w:color w:val="008080"/>
            <w:sz w:val="18"/>
            <w:szCs w:val="18"/>
            <w:lang w:val="en-US"/>
          </w:rPr>
          <w:t>"</w:t>
        </w:r>
        <w:r w:rsidRPr="003E0985">
          <w:rPr>
            <w:rFonts w:ascii="Consolas" w:eastAsia="Times New Roman" w:hAnsi="Consolas" w:cs="Consolas"/>
            <w:color w:val="000000"/>
            <w:sz w:val="18"/>
            <w:szCs w:val="18"/>
            <w:lang w:val="en-US"/>
          </w:rPr>
          <w:t>: [</w:t>
        </w:r>
        <w:r w:rsidRPr="003E0985">
          <w:rPr>
            <w:rFonts w:ascii="Consolas" w:eastAsia="Times New Roman" w:hAnsi="Consolas" w:cs="Consolas"/>
            <w:color w:val="008080"/>
            <w:sz w:val="18"/>
            <w:szCs w:val="18"/>
            <w:lang w:val="en-US"/>
          </w:rPr>
          <w:t>"property-extension"</w:t>
        </w:r>
        <w:r w:rsidRPr="003E0985">
          <w:rPr>
            <w:rFonts w:ascii="Consolas" w:eastAsia="Times New Roman" w:hAnsi="Consolas" w:cs="Consolas"/>
            <w:color w:val="000000"/>
            <w:sz w:val="18"/>
            <w:szCs w:val="18"/>
            <w:lang w:val="en-US"/>
          </w:rPr>
          <w:t>]</w:t>
        </w:r>
        <w:r w:rsidRPr="003E0985">
          <w:rPr>
            <w:rFonts w:ascii="Consolas" w:eastAsia="Times New Roman" w:hAnsi="Consolas" w:cs="Consolas"/>
            <w:color w:val="000000"/>
            <w:sz w:val="18"/>
            <w:szCs w:val="18"/>
            <w:lang w:val="en-US"/>
          </w:rPr>
          <w:br/>
          <w:t>}</w:t>
        </w:r>
      </w:ins>
    </w:p>
    <w:p w14:paraId="299D54FC" w14:textId="77777777"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31C31B45" w14:textId="24F9F69E" w:rsidR="00354C55"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2476C8FE" w14:textId="7A8C09A5" w:rsidR="00354C55" w:rsidRPr="0074167C"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Top-Secret level.  It was created on 27 June 2016 and originally classified on 10 June 2017 by the NSA.  It can be used within DHS/CISA but cannot be shared with anonymous entities.  It can be shared with the “FVEY” nations.</w:t>
      </w:r>
    </w:p>
    <w:p w14:paraId="754A3204" w14:textId="77777777" w:rsidR="00905653" w:rsidRPr="00905653" w:rsidRDefault="00905653" w:rsidP="00905653"/>
    <w:p w14:paraId="440D36EA" w14:textId="70C3A209" w:rsidR="0044654A" w:rsidRDefault="00571C2D" w:rsidP="00571C2D">
      <w:pPr>
        <w:pBdr>
          <w:top w:val="nil"/>
          <w:left w:val="nil"/>
          <w:bottom w:val="nil"/>
          <w:right w:val="nil"/>
          <w:between w:val="nil"/>
        </w:pBdr>
        <w:rPr>
          <w:ins w:id="182" w:author="Rich Piazza" w:date="2021-01-28T14:18:00Z"/>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"type"</w:t>
      </w:r>
      <w:r w:rsidRPr="00A7310D">
        <w:rPr>
          <w:rFonts w:ascii="Consolas" w:eastAsia="Consolas" w:hAnsi="Consolas" w:cs="Consolas"/>
          <w:iCs/>
          <w:color w:val="000000"/>
          <w:sz w:val="18"/>
          <w:szCs w:val="18"/>
          <w:shd w:val="clear" w:color="auto" w:fill="EFEFEF"/>
          <w:lang w:val="en-US"/>
        </w:rPr>
        <w:t>: "marking-definition",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"id"</w:t>
      </w:r>
      <w:r w:rsidRPr="00A7310D">
        <w:rPr>
          <w:rFonts w:ascii="Consolas" w:eastAsia="Consolas" w:hAnsi="Consolas" w:cs="Consolas"/>
          <w:iCs/>
          <w:color w:val="000000"/>
          <w:sz w:val="18"/>
          <w:szCs w:val="18"/>
          <w:shd w:val="clear" w:color="auto" w:fill="EFEFEF"/>
          <w:lang w:val="en-US"/>
        </w:rPr>
        <w:t>: "marking-definition--f4d1771b-d6a6-4eb1-9768-9686efeeb89a",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w:t>
      </w:r>
      <w:r w:rsidR="0044654A" w:rsidRPr="00A7310D">
        <w:rPr>
          <w:rFonts w:ascii="Consolas" w:eastAsia="Consolas" w:hAnsi="Consolas" w:cs="Consolas"/>
          <w:iCs/>
          <w:color w:val="000000"/>
          <w:sz w:val="18"/>
          <w:szCs w:val="18"/>
          <w:shd w:val="clear" w:color="auto" w:fill="EFEFEF"/>
          <w:lang w:val="en-US"/>
        </w:rPr>
        <w:t>20</w:t>
      </w:r>
      <w:r w:rsidR="0044654A">
        <w:rPr>
          <w:rFonts w:ascii="Consolas" w:eastAsia="Consolas" w:hAnsi="Consolas" w:cs="Consolas"/>
          <w:iCs/>
          <w:color w:val="000000"/>
          <w:sz w:val="18"/>
          <w:szCs w:val="18"/>
          <w:shd w:val="clear" w:color="auto" w:fill="EFEFEF"/>
          <w:lang w:val="en-US"/>
        </w:rPr>
        <w:t>21</w:t>
      </w:r>
      <w:r w:rsidRPr="00A7310D">
        <w:rPr>
          <w:rFonts w:ascii="Consolas" w:eastAsia="Consolas" w:hAnsi="Consolas" w:cs="Consolas"/>
          <w:iCs/>
          <w:color w:val="000000"/>
          <w:sz w:val="18"/>
          <w:szCs w:val="18"/>
          <w:shd w:val="clear" w:color="auto" w:fill="EFEFEF"/>
          <w:lang w:val="en-US"/>
        </w:rPr>
        <w:t>-</w:t>
      </w:r>
      <w:ins w:id="183" w:author="Rich Piazza" w:date="2021-01-28T14:16:00Z">
        <w:r w:rsidR="0044654A">
          <w:rPr>
            <w:rFonts w:ascii="Consolas" w:eastAsia="Consolas" w:hAnsi="Consolas" w:cs="Consolas"/>
            <w:iCs/>
            <w:color w:val="000000"/>
            <w:sz w:val="18"/>
            <w:szCs w:val="18"/>
            <w:shd w:val="clear" w:color="auto" w:fill="EFEFEF"/>
            <w:lang w:val="en-US"/>
          </w:rPr>
          <w:t>02</w:t>
        </w:r>
      </w:ins>
      <w:r w:rsidRPr="00A7310D">
        <w:rPr>
          <w:rFonts w:ascii="Consolas" w:eastAsia="Consolas" w:hAnsi="Consolas" w:cs="Consolas"/>
          <w:iCs/>
          <w:color w:val="000000"/>
          <w:sz w:val="18"/>
          <w:szCs w:val="18"/>
          <w:shd w:val="clear" w:color="auto" w:fill="EFEFEF"/>
          <w:lang w:val="en-US"/>
        </w:rPr>
        <w:t>-01T00:00:00</w:t>
      </w:r>
      <w:ins w:id="184" w:author="Rich Piazza" w:date="2021-01-28T14:17:00Z">
        <w:r w:rsidR="0044654A">
          <w:rPr>
            <w:rFonts w:ascii="Consolas" w:eastAsia="Consolas" w:hAnsi="Consolas" w:cs="Consolas"/>
            <w:iCs/>
            <w:color w:val="000000"/>
            <w:sz w:val="18"/>
            <w:szCs w:val="18"/>
            <w:shd w:val="clear" w:color="auto" w:fill="EFEFEF"/>
            <w:lang w:val="en-US"/>
          </w:rPr>
          <w:t>0</w:t>
        </w:r>
      </w:ins>
      <w:r w:rsidRPr="00A7310D">
        <w:rPr>
          <w:rFonts w:ascii="Consolas" w:eastAsia="Consolas" w:hAnsi="Consolas" w:cs="Consolas"/>
          <w:iCs/>
          <w:color w:val="000000"/>
          <w:sz w:val="18"/>
          <w:szCs w:val="18"/>
          <w:shd w:val="clear" w:color="auto" w:fill="EFEFEF"/>
          <w:lang w:val="en-US"/>
        </w:rPr>
        <w:t>Z",</w:t>
      </w:r>
      <w:del w:id="185" w:author="Rich Piazza" w:date="2021-01-28T14:16:00Z">
        <w:r w:rsidRPr="00A7310D" w:rsidDel="0044654A">
          <w:rPr>
            <w:rFonts w:ascii="Consolas" w:eastAsia="Consolas" w:hAnsi="Consolas" w:cs="Consolas"/>
            <w:iCs/>
            <w:color w:val="000000"/>
            <w:sz w:val="18"/>
            <w:szCs w:val="18"/>
            <w:shd w:val="clear" w:color="auto" w:fill="EFEFEF"/>
            <w:lang w:val="en-US"/>
          </w:rPr>
          <w:br/>
        </w:r>
        <w:r w:rsidRPr="00A7310D" w:rsidDel="0063191D">
          <w:rPr>
            <w:rFonts w:ascii="Consolas" w:eastAsia="Consolas" w:hAnsi="Consolas" w:cs="Consolas"/>
            <w:iCs/>
            <w:color w:val="000000"/>
            <w:sz w:val="18"/>
            <w:szCs w:val="18"/>
            <w:shd w:val="clear" w:color="auto" w:fill="EFEFEF"/>
            <w:lang w:val="en-US"/>
          </w:rPr>
          <w:delText xml:space="preserve">      </w:delText>
        </w:r>
        <w:r w:rsidRPr="00A7310D" w:rsidDel="0063191D">
          <w:rPr>
            <w:rFonts w:ascii="Consolas" w:eastAsia="Consolas" w:hAnsi="Consolas" w:cs="Consolas"/>
            <w:bCs/>
            <w:color w:val="000000"/>
            <w:sz w:val="18"/>
            <w:szCs w:val="18"/>
            <w:shd w:val="clear" w:color="auto" w:fill="EFEFEF"/>
            <w:lang w:val="en-US"/>
          </w:rPr>
          <w:delText>"definition_type"</w:delText>
        </w:r>
        <w:r w:rsidRPr="00A7310D" w:rsidDel="0063191D">
          <w:rPr>
            <w:rFonts w:ascii="Consolas" w:eastAsia="Consolas" w:hAnsi="Consolas" w:cs="Consolas"/>
            <w:iCs/>
            <w:color w:val="000000"/>
            <w:sz w:val="18"/>
            <w:szCs w:val="18"/>
            <w:shd w:val="clear" w:color="auto" w:fill="EFEFEF"/>
            <w:lang w:val="en-US"/>
          </w:rPr>
          <w:delText xml:space="preserve">: </w:delText>
        </w:r>
        <w:r w:rsidRPr="0074167C" w:rsidDel="0063191D">
          <w:rPr>
            <w:rFonts w:ascii="Consolas" w:eastAsia="Consolas" w:hAnsi="Consolas" w:cs="Consolas"/>
            <w:iCs/>
            <w:color w:val="000000"/>
            <w:sz w:val="18"/>
            <w:szCs w:val="18"/>
            <w:shd w:val="clear" w:color="auto" w:fill="EFEFEF"/>
            <w:lang w:val="en-US"/>
          </w:rPr>
          <w:delText>"</w:delText>
        </w:r>
        <w:r w:rsidDel="0063191D">
          <w:rPr>
            <w:rFonts w:ascii="Consolas" w:eastAsia="Consolas" w:hAnsi="Consolas" w:cs="Consolas"/>
            <w:iCs/>
            <w:color w:val="000000"/>
            <w:sz w:val="18"/>
            <w:szCs w:val="18"/>
            <w:shd w:val="clear" w:color="auto" w:fill="EFEFEF"/>
            <w:lang w:val="en-US"/>
          </w:rPr>
          <w:delText>x-isa-acs-3-0</w:delText>
        </w:r>
        <w:r w:rsidRPr="0074167C" w:rsidDel="0063191D">
          <w:rPr>
            <w:rFonts w:ascii="Consolas" w:eastAsia="Consolas" w:hAnsi="Consolas" w:cs="Consolas"/>
            <w:iCs/>
            <w:color w:val="000000"/>
            <w:sz w:val="18"/>
            <w:szCs w:val="18"/>
            <w:shd w:val="clear" w:color="auto" w:fill="EFEFEF"/>
            <w:lang w:val="en-US"/>
          </w:rPr>
          <w:delText>"</w:delText>
        </w:r>
        <w:r w:rsidRPr="00A7310D" w:rsidDel="0063191D">
          <w:rPr>
            <w:rFonts w:ascii="Consolas" w:eastAsia="Consolas" w:hAnsi="Consolas" w:cs="Consolas"/>
            <w:iCs/>
            <w:color w:val="000000"/>
            <w:sz w:val="18"/>
            <w:szCs w:val="18"/>
            <w:shd w:val="clear" w:color="auto" w:fill="EFEFEF"/>
            <w:lang w:val="en-US"/>
          </w:rPr>
          <w:delText xml:space="preserve">, </w:delText>
        </w:r>
      </w:del>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del w:id="186" w:author="Rich Piazza" w:date="2021-01-28T14:18:00Z">
        <w:r w:rsidRPr="00A7310D" w:rsidDel="0044654A">
          <w:rPr>
            <w:rFonts w:ascii="Consolas" w:eastAsia="Consolas" w:hAnsi="Consolas" w:cs="Consolas"/>
            <w:bCs/>
            <w:color w:val="000000"/>
            <w:sz w:val="18"/>
            <w:szCs w:val="18"/>
            <w:shd w:val="clear" w:color="auto" w:fill="EFEFEF"/>
            <w:lang w:val="en-US"/>
          </w:rPr>
          <w:delText>definition</w:delText>
        </w:r>
      </w:del>
      <w:ins w:id="187" w:author="Rich Piazza" w:date="2021-01-28T14:18:00Z">
        <w:r w:rsidR="0044654A">
          <w:rPr>
            <w:rFonts w:ascii="Consolas" w:eastAsia="Consolas" w:hAnsi="Consolas" w:cs="Consolas"/>
            <w:bCs/>
            <w:color w:val="000000"/>
            <w:sz w:val="18"/>
            <w:szCs w:val="18"/>
            <w:shd w:val="clear" w:color="auto" w:fill="EFEFEF"/>
            <w:lang w:val="en-US"/>
          </w:rPr>
          <w:t>extensions</w:t>
        </w:r>
      </w:ins>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p>
    <w:p w14:paraId="74A6D638" w14:textId="2E7E74CD" w:rsidR="00571C2D" w:rsidRDefault="0044654A" w:rsidP="00571C2D">
      <w:pPr>
        <w:pBdr>
          <w:top w:val="nil"/>
          <w:left w:val="nil"/>
          <w:bottom w:val="nil"/>
          <w:right w:val="nil"/>
          <w:between w:val="nil"/>
        </w:pBdr>
        <w:rPr>
          <w:ins w:id="188" w:author="Rich Piazza" w:date="2021-04-06T14:51:00Z"/>
          <w:rFonts w:ascii="Consolas" w:eastAsia="Consolas" w:hAnsi="Consolas" w:cs="Consolas"/>
          <w:iCs/>
          <w:color w:val="000000"/>
          <w:sz w:val="18"/>
          <w:szCs w:val="18"/>
          <w:shd w:val="clear" w:color="auto" w:fill="EFEFEF"/>
          <w:lang w:val="en-US"/>
        </w:rPr>
      </w:pPr>
      <w:ins w:id="189" w:author="Rich Piazza" w:date="2021-01-28T14:18:00Z">
        <w:r>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t>"</w:t>
        </w:r>
        <w:r w:rsidRPr="003E0985">
          <w:rPr>
            <w:rFonts w:ascii="Consolas" w:eastAsia="Times New Roman" w:hAnsi="Consolas" w:cs="Consolas"/>
            <w:color w:val="008080"/>
            <w:sz w:val="18"/>
            <w:szCs w:val="18"/>
            <w:lang w:val="en-US"/>
          </w:rPr>
          <w:t>extension-definition--3a65884d-005a-4290-8335-cb2d778a83ce</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 xml:space="preserve">: { </w:t>
        </w:r>
      </w:ins>
      <w:del w:id="190" w:author="Rich Piazza" w:date="2021-01-28T14:24:00Z">
        <w:r w:rsidR="00571C2D" w:rsidRPr="00A7310D" w:rsidDel="0044654A">
          <w:rPr>
            <w:rFonts w:ascii="Consolas" w:eastAsia="Consolas" w:hAnsi="Consolas" w:cs="Consolas"/>
            <w:iCs/>
            <w:color w:val="000000"/>
            <w:sz w:val="18"/>
            <w:szCs w:val="18"/>
            <w:shd w:val="clear" w:color="auto" w:fill="EFEFEF"/>
            <w:lang w:val="en-US"/>
          </w:rPr>
          <w:br/>
          <w:delText xml:space="preserve">          </w:delText>
        </w:r>
        <w:r w:rsidR="00571C2D" w:rsidRPr="00A7310D" w:rsidDel="0044654A">
          <w:rPr>
            <w:rFonts w:ascii="Consolas" w:eastAsia="Consolas" w:hAnsi="Consolas" w:cs="Consolas"/>
            <w:bCs/>
            <w:color w:val="000000"/>
            <w:sz w:val="18"/>
            <w:szCs w:val="18"/>
            <w:shd w:val="clear" w:color="auto" w:fill="EFEFEF"/>
            <w:lang w:val="en-US"/>
          </w:rPr>
          <w:delText>"</w:delText>
        </w:r>
        <w:r w:rsidR="00571C2D" w:rsidDel="0044654A">
          <w:rPr>
            <w:rFonts w:ascii="Consolas" w:eastAsia="Consolas" w:hAnsi="Consolas" w:cs="Consolas"/>
            <w:bCs/>
            <w:color w:val="000000"/>
            <w:sz w:val="18"/>
            <w:szCs w:val="18"/>
            <w:shd w:val="clear" w:color="auto" w:fill="EFEFEF"/>
            <w:lang w:val="en-US"/>
          </w:rPr>
          <w:delText>sep_version</w:delText>
        </w:r>
        <w:r w:rsidR="00571C2D" w:rsidRPr="00A7310D" w:rsidDel="0044654A">
          <w:rPr>
            <w:rFonts w:ascii="Consolas" w:eastAsia="Consolas" w:hAnsi="Consolas" w:cs="Consolas"/>
            <w:bCs/>
            <w:color w:val="000000"/>
            <w:sz w:val="18"/>
            <w:szCs w:val="18"/>
            <w:shd w:val="clear" w:color="auto" w:fill="EFEFEF"/>
            <w:lang w:val="en-US"/>
          </w:rPr>
          <w:delText>"</w:delText>
        </w:r>
        <w:r w:rsidR="00571C2D" w:rsidRPr="00A7310D" w:rsidDel="0044654A">
          <w:rPr>
            <w:rFonts w:ascii="Consolas" w:eastAsia="Consolas" w:hAnsi="Consolas" w:cs="Consolas"/>
            <w:iCs/>
            <w:color w:val="000000"/>
            <w:sz w:val="18"/>
            <w:szCs w:val="18"/>
            <w:shd w:val="clear" w:color="auto" w:fill="EFEFEF"/>
            <w:lang w:val="en-US"/>
          </w:rPr>
          <w:delText xml:space="preserve">: </w:delText>
        </w:r>
        <w:r w:rsidR="00571C2D" w:rsidDel="0044654A">
          <w:rPr>
            <w:rFonts w:ascii="Consolas" w:eastAsia="Consolas" w:hAnsi="Consolas" w:cs="Consolas"/>
            <w:iCs/>
            <w:color w:val="000000"/>
            <w:sz w:val="18"/>
            <w:szCs w:val="18"/>
            <w:shd w:val="clear" w:color="auto" w:fill="EFEFEF"/>
            <w:lang w:val="en-US"/>
          </w:rPr>
          <w:delText>1,</w:delText>
        </w:r>
      </w:del>
    </w:p>
    <w:p w14:paraId="4453A06F" w14:textId="32040BE3" w:rsidR="004E1432" w:rsidRPr="004E1432" w:rsidRDefault="004E1432">
      <w:pPr>
        <w:spacing w:line="240" w:lineRule="auto"/>
        <w:rPr>
          <w:rFonts w:ascii="Times New Roman" w:eastAsia="Times New Roman" w:hAnsi="Times New Roman" w:cs="Times New Roman"/>
          <w:sz w:val="24"/>
          <w:szCs w:val="24"/>
          <w:lang w:val="en-US"/>
          <w:rPrChange w:id="191" w:author="Rich Piazza" w:date="2021-04-06T14:51:00Z">
            <w:rPr>
              <w:rFonts w:ascii="Consolas" w:eastAsia="Consolas" w:hAnsi="Consolas" w:cs="Consolas"/>
              <w:iCs/>
              <w:color w:val="000000"/>
              <w:sz w:val="18"/>
              <w:szCs w:val="18"/>
              <w:shd w:val="clear" w:color="auto" w:fill="EFEFEF"/>
              <w:lang w:val="en-US"/>
            </w:rPr>
          </w:rPrChange>
        </w:rPr>
        <w:pPrChange w:id="192" w:author="Rich Piazza" w:date="2021-04-06T14:51:00Z">
          <w:pPr>
            <w:pBdr>
              <w:top w:val="nil"/>
              <w:left w:val="nil"/>
              <w:bottom w:val="nil"/>
              <w:right w:val="nil"/>
              <w:between w:val="nil"/>
            </w:pBdr>
          </w:pPr>
        </w:pPrChange>
      </w:pPr>
      <w:ins w:id="193" w:author="Rich Piazza" w:date="2021-04-06T14:51:00Z">
        <w:r w:rsidRPr="004E1432">
          <w:rPr>
            <w:rFonts w:ascii="Consolas" w:eastAsia="Times New Roman" w:hAnsi="Consolas" w:cs="Consolas"/>
            <w:color w:val="000000"/>
            <w:sz w:val="18"/>
            <w:szCs w:val="18"/>
            <w:shd w:val="clear" w:color="auto" w:fill="EFEFEF"/>
            <w:lang w:val="en-US"/>
          </w:rPr>
          <w:t>      </w:t>
        </w:r>
      </w:ins>
      <w:ins w:id="194" w:author="Rich Piazza" w:date="2021-04-06T14:52:00Z">
        <w:r>
          <w:rPr>
            <w:rFonts w:ascii="Consolas" w:eastAsia="Times New Roman" w:hAnsi="Consolas" w:cs="Consolas"/>
            <w:color w:val="000000"/>
            <w:sz w:val="18"/>
            <w:szCs w:val="18"/>
            <w:shd w:val="clear" w:color="auto" w:fill="EFEFEF"/>
            <w:lang w:val="en-US"/>
          </w:rPr>
          <w:tab/>
        </w:r>
        <w:r>
          <w:rPr>
            <w:rFonts w:ascii="Consolas" w:eastAsia="Times New Roman" w:hAnsi="Consolas" w:cs="Consolas"/>
            <w:color w:val="000000"/>
            <w:sz w:val="18"/>
            <w:szCs w:val="18"/>
            <w:shd w:val="clear" w:color="auto" w:fill="EFEFEF"/>
            <w:lang w:val="en-US"/>
          </w:rPr>
          <w:tab/>
        </w:r>
      </w:ins>
      <w:ins w:id="195" w:author="Rich Piazza" w:date="2021-04-06T14:51:00Z">
        <w:r w:rsidRPr="004E1432">
          <w:rPr>
            <w:rFonts w:ascii="Consolas" w:eastAsia="Times New Roman" w:hAnsi="Consolas" w:cs="Consolas"/>
            <w:color w:val="000000"/>
            <w:sz w:val="18"/>
            <w:szCs w:val="18"/>
            <w:shd w:val="clear" w:color="auto" w:fill="EFEFEF"/>
            <w:lang w:val="en-US"/>
          </w:rPr>
          <w:t>"</w:t>
        </w:r>
        <w:proofErr w:type="spellStart"/>
        <w:r w:rsidRPr="004E1432">
          <w:rPr>
            <w:rFonts w:ascii="Consolas" w:eastAsia="Times New Roman" w:hAnsi="Consolas" w:cs="Consolas"/>
            <w:color w:val="000000"/>
            <w:sz w:val="18"/>
            <w:szCs w:val="18"/>
            <w:shd w:val="clear" w:color="auto" w:fill="EFEFEF"/>
            <w:lang w:val="en-US"/>
          </w:rPr>
          <w:t>extension_type</w:t>
        </w:r>
        <w:proofErr w:type="spellEnd"/>
        <w:r w:rsidRPr="004E1432">
          <w:rPr>
            <w:rFonts w:ascii="Consolas" w:eastAsia="Times New Roman" w:hAnsi="Consolas" w:cs="Consolas"/>
            <w:color w:val="000000"/>
            <w:sz w:val="18"/>
            <w:szCs w:val="18"/>
            <w:shd w:val="clear" w:color="auto" w:fill="EFEFEF"/>
            <w:lang w:val="en-US"/>
          </w:rPr>
          <w:t>": "</w:t>
        </w:r>
        <w:proofErr w:type="spellStart"/>
        <w:r w:rsidRPr="004E1432">
          <w:rPr>
            <w:rFonts w:ascii="Consolas" w:eastAsia="Times New Roman" w:hAnsi="Consolas" w:cs="Consolas"/>
            <w:color w:val="000000"/>
            <w:sz w:val="18"/>
            <w:szCs w:val="18"/>
            <w:shd w:val="clear" w:color="auto" w:fill="EFEFEF"/>
            <w:lang w:val="en-US"/>
          </w:rPr>
          <w:t>property_extension</w:t>
        </w:r>
        <w:proofErr w:type="spellEnd"/>
        <w:r w:rsidRPr="004E1432">
          <w:rPr>
            <w:rFonts w:ascii="Consolas" w:eastAsia="Times New Roman" w:hAnsi="Consolas" w:cs="Consolas"/>
            <w:color w:val="000000"/>
            <w:sz w:val="18"/>
            <w:szCs w:val="18"/>
            <w:shd w:val="clear" w:color="auto" w:fill="EFEFEF"/>
            <w:lang w:val="en-US"/>
          </w:rPr>
          <w:t>",</w:t>
        </w:r>
      </w:ins>
    </w:p>
    <w:p w14:paraId="3F750865" w14:textId="4F3C557B"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44654A">
        <w:rPr>
          <w:rFonts w:ascii="Consolas" w:eastAsia="Consolas" w:hAnsi="Consolas" w:cs="Consolas"/>
          <w:iCs/>
          <w:color w:val="000000"/>
          <w:sz w:val="18"/>
          <w:szCs w:val="18"/>
          <w:shd w:val="clear" w:color="auto" w:fill="EFEFEF"/>
          <w:lang w:val="en-US"/>
        </w:rPr>
        <w:tab/>
      </w:r>
      <w:r w:rsidRPr="00A7310D">
        <w:rPr>
          <w:rFonts w:ascii="Consolas" w:eastAsia="Consolas" w:hAnsi="Consolas" w:cs="Consolas"/>
          <w:bCs/>
          <w:color w:val="000000"/>
          <w:sz w:val="18"/>
          <w:szCs w:val="18"/>
          <w:shd w:val="clear" w:color="auto" w:fill="EFEFEF"/>
          <w:lang w:val="en-US"/>
        </w:rPr>
        <w:t>"identifier"</w:t>
      </w:r>
      <w:r w:rsidRPr="00A7310D">
        <w:rPr>
          <w:rFonts w:ascii="Consolas" w:eastAsia="Consolas" w:hAnsi="Consolas" w:cs="Consolas"/>
          <w:iCs/>
          <w:color w:val="000000"/>
          <w:sz w:val="18"/>
          <w:szCs w:val="18"/>
          <w:shd w:val="clear" w:color="auto" w:fill="EFEFEF"/>
          <w:lang w:val="en-US"/>
        </w:rPr>
        <w:t>: "</w:t>
      </w:r>
      <w:proofErr w:type="gramStart"/>
      <w:r w:rsidRPr="00A7310D">
        <w:rPr>
          <w:rFonts w:ascii="Consolas" w:eastAsia="Consolas" w:hAnsi="Consolas" w:cs="Consolas"/>
          <w:iCs/>
          <w:color w:val="000000"/>
          <w:sz w:val="18"/>
          <w:szCs w:val="18"/>
          <w:shd w:val="clear" w:color="auto" w:fill="EFEFEF"/>
          <w:lang w:val="en-US"/>
        </w:rPr>
        <w:t>isa:guide</w:t>
      </w:r>
      <w:proofErr w:type="gramEnd"/>
      <w:r w:rsidRPr="00A7310D">
        <w:rPr>
          <w:rFonts w:ascii="Consolas" w:eastAsia="Consolas" w:hAnsi="Consolas" w:cs="Consolas"/>
          <w:iCs/>
          <w:color w:val="000000"/>
          <w:sz w:val="18"/>
          <w:szCs w:val="18"/>
          <w:shd w:val="clear" w:color="auto" w:fill="EFEFEF"/>
          <w:lang w:val="en-US"/>
        </w:rPr>
        <w:t>.19001.ACS</w:t>
      </w:r>
      <w:r>
        <w:rPr>
          <w:rFonts w:ascii="Consolas" w:eastAsia="Consolas" w:hAnsi="Consolas" w:cs="Consolas"/>
          <w:iCs/>
          <w:color w:val="000000"/>
          <w:sz w:val="18"/>
          <w:szCs w:val="18"/>
          <w:shd w:val="clear" w:color="auto" w:fill="EFEFEF"/>
          <w:lang w:val="en-US"/>
        </w:rPr>
        <w:t>3</w:t>
      </w:r>
      <w:r w:rsidRPr="00A7310D">
        <w:rPr>
          <w:rFonts w:ascii="Consolas" w:eastAsia="Consolas" w:hAnsi="Consolas" w:cs="Consolas"/>
          <w:iCs/>
          <w:color w:val="000000"/>
          <w:sz w:val="18"/>
          <w:szCs w:val="18"/>
          <w:shd w:val="clear" w:color="auto" w:fill="EFEFEF"/>
          <w:lang w:val="en-US"/>
        </w:rPr>
        <w:t>-bc9034f8-c732-5328-b9df-d9d72aae480b"</w:t>
      </w:r>
      <w:r>
        <w:rPr>
          <w:rFonts w:ascii="Consolas" w:eastAsia="Consolas" w:hAnsi="Consolas" w:cs="Consolas"/>
          <w:iCs/>
          <w:color w:val="000000"/>
          <w:sz w:val="18"/>
          <w:szCs w:val="18"/>
          <w:shd w:val="clear" w:color="auto" w:fill="EFEFEF"/>
          <w:lang w:val="en-US"/>
        </w:rPr>
        <w:t>,</w:t>
      </w:r>
    </w:p>
    <w:p w14:paraId="07E0374C" w14:textId="35F9B21A"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w:t>
      </w:r>
      <w:r w:rsidR="0044654A">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"name": "</w:t>
      </w:r>
      <w:proofErr w:type="spellStart"/>
      <w:r>
        <w:rPr>
          <w:rFonts w:ascii="Consolas" w:eastAsia="Consolas" w:hAnsi="Consolas" w:cs="Consolas"/>
          <w:iCs/>
          <w:color w:val="000000"/>
          <w:sz w:val="18"/>
          <w:szCs w:val="18"/>
          <w:shd w:val="clear" w:color="auto" w:fill="EFEFEF"/>
          <w:lang w:val="en-US"/>
        </w:rPr>
        <w:t>banner_marking</w:t>
      </w:r>
      <w:proofErr w:type="spellEnd"/>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ab/>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create_date_time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"2016-06-27T14:10:26.723Z",</w:t>
      </w:r>
      <w:r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ab/>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responsible_entity_custodian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ab/>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responsible_entity_originator</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ab/>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proofErr w:type="gramStart"/>
      <w:r w:rsidRPr="00A7310D">
        <w:rPr>
          <w:rFonts w:ascii="Consolas" w:eastAsia="Consolas" w:hAnsi="Consolas" w:cs="Consolas"/>
          <w:iCs/>
          <w:color w:val="000000"/>
          <w:sz w:val="18"/>
          <w:szCs w:val="18"/>
          <w:shd w:val="clear" w:color="auto" w:fill="EFEFEF"/>
          <w:lang w:val="en-US"/>
        </w:rPr>
        <w:t>urn:isa</w:t>
      </w:r>
      <w:proofErr w:type="gramEnd"/>
      <w:r w:rsidRPr="00A7310D">
        <w:rPr>
          <w:rFonts w:ascii="Consolas" w:eastAsia="Consolas" w:hAnsi="Consolas" w:cs="Consolas"/>
          <w:iCs/>
          <w:color w:val="000000"/>
          <w:sz w:val="18"/>
          <w:szCs w:val="18"/>
          <w:shd w:val="clear" w:color="auto" w:fill="EFEFEF"/>
          <w:lang w:val="en-US"/>
        </w:rPr>
        <w:t xml:space="preserve">:authority:CFR2013_32_2_236", </w:t>
      </w:r>
    </w:p>
    <w:p w14:paraId="4B5D2A46" w14:textId="73440C52" w:rsidR="00F0519A"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44654A">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ab/>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original_classification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
    <w:p w14:paraId="72C4D1E7" w14:textId="5C063FFE" w:rsidR="00060E8B" w:rsidRPr="00905653" w:rsidRDefault="00F0519A" w:rsidP="00905653">
      <w:pPr>
        <w:pBdr>
          <w:top w:val="nil"/>
          <w:left w:val="nil"/>
          <w:bottom w:val="nil"/>
          <w:right w:val="nil"/>
          <w:between w:val="nil"/>
        </w:pBdr>
        <w:ind w:right="-810"/>
        <w:rPr>
          <w:rFonts w:ascii="Consolas" w:eastAsia="Consolas" w:hAnsi="Consolas" w:cs="Consolas"/>
          <w:iCs/>
          <w:sz w:val="18"/>
          <w:szCs w:val="18"/>
          <w:shd w:val="clear" w:color="auto" w:fill="EFEFEF"/>
        </w:rPr>
      </w:pPr>
      <w:r w:rsidRPr="00A7310D">
        <w:rPr>
          <w:rFonts w:ascii="Consolas" w:eastAsia="Consolas" w:hAnsi="Consolas" w:cs="Consolas"/>
          <w:iCs/>
          <w:color w:val="000000"/>
          <w:sz w:val="18"/>
          <w:szCs w:val="18"/>
          <w:shd w:val="clear" w:color="auto" w:fill="EFEFEF"/>
          <w:lang w:val="en-US"/>
        </w:rPr>
        <w:t xml:space="preserve">              </w:t>
      </w:r>
      <w:r w:rsidR="0044654A">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classification_reason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"Example",</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"2017-01-10T00:00:00Z",</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compilation_reason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ab/>
      </w:r>
      <w:r w:rsidR="00571C2D" w:rsidRPr="00A7310D">
        <w:rPr>
          <w:rFonts w:ascii="Consolas" w:eastAsia="Consolas" w:hAnsi="Consolas" w:cs="Consolas"/>
          <w:i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ab/>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derivative_classification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"2018-02-20T00:00:00Z",</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derived_from</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ab/>
      </w:r>
      <w:r w:rsidR="00571C2D" w:rsidRPr="00A7310D">
        <w:rPr>
          <w:rFonts w:ascii="Consolas" w:eastAsia="Consolas" w:hAnsi="Consolas" w:cs="Consolas"/>
          <w:i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ab/>
      </w:r>
      <w:r w:rsidR="00571C2D" w:rsidRPr="00A7310D">
        <w:rPr>
          <w:rFonts w:ascii="Consolas" w:eastAsia="Consolas" w:hAnsi="Consolas" w:cs="Consolas"/>
          <w:bCs/>
          <w:color w:val="000000"/>
          <w:sz w:val="18"/>
          <w:szCs w:val="18"/>
          <w:shd w:val="clear" w:color="auto" w:fill="EFEFEF"/>
          <w:lang w:val="en-US"/>
        </w:rPr>
        <w:t>"declassification"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declass_period</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32,</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declass_date</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"2020-02-20T00:00:00Z",</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declass_event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"Per Exec Order blah-blah-blah"</w:t>
      </w:r>
      <w:r w:rsidR="00571C2D" w:rsidRPr="00A7310D">
        <w:rPr>
          <w:rFonts w:ascii="Consolas" w:eastAsia="Consolas" w:hAnsi="Consolas" w:cs="Consolas"/>
          <w:iCs/>
          <w:color w:val="000000"/>
          <w:sz w:val="18"/>
          <w:szCs w:val="18"/>
          <w:shd w:val="clear" w:color="auto" w:fill="EFEFEF"/>
          <w:lang w:val="en-US"/>
        </w:rPr>
        <w:br/>
        <w:t xml:space="preserve">          </w:t>
      </w:r>
      <w:r w:rsidR="0044654A">
        <w:rPr>
          <w:rFonts w:ascii="Consolas" w:eastAsia="Consolas" w:hAnsi="Consolas" w:cs="Consolas"/>
          <w:iCs/>
          <w:color w:val="000000"/>
          <w:sz w:val="18"/>
          <w:szCs w:val="18"/>
          <w:shd w:val="clear" w:color="auto" w:fill="EFEFEF"/>
          <w:lang w:val="en-US"/>
        </w:rPr>
        <w:tab/>
      </w:r>
      <w:r w:rsidR="00571C2D" w:rsidRPr="00A7310D">
        <w:rPr>
          <w:rFonts w:ascii="Consolas" w:eastAsia="Consolas" w:hAnsi="Consolas" w:cs="Consolas"/>
          <w:iCs/>
          <w:color w:val="000000"/>
          <w:sz w:val="18"/>
          <w:szCs w:val="18"/>
          <w:shd w:val="clear" w:color="auto" w:fill="EFEFEF"/>
          <w:lang w:val="en-US"/>
        </w:rPr>
        <w:t>},</w:t>
      </w:r>
    </w:p>
    <w:p w14:paraId="41A97504" w14:textId="58076431"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44654A">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0BE6D807" w14:textId="36121405" w:rsidR="00060E8B" w:rsidRDefault="0044654A" w:rsidP="0051204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p>
    <w:p w14:paraId="7BA89EF7" w14:textId="7162F290"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ab/>
        <w:t xml:space="preserve">    </w:t>
      </w:r>
      <w:r w:rsidR="0044654A">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F896620" w14:textId="1D21EABC"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44654A">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704D4D78" w14:textId="64801081"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44654A">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p>
    <w:p w14:paraId="10733214" w14:textId="242BD356"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44654A">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
    <w:p w14:paraId="060F546C" w14:textId="2E6CD308"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 xml:space="preserve">    </w:t>
      </w:r>
      <w:r w:rsidR="0044654A">
        <w:rPr>
          <w:rFonts w:ascii="Consolas" w:eastAsia="Consolas" w:hAnsi="Consolas" w:cs="Consolas"/>
          <w:iCs/>
          <w:color w:val="000000"/>
          <w:sz w:val="18"/>
          <w:szCs w:val="18"/>
          <w:shd w:val="clear" w:color="auto" w:fill="EFEFEF"/>
          <w:lang w:val="en-US"/>
        </w:rPr>
        <w:t xml:space="preserve">    </w:t>
      </w:r>
      <w:r w:rsidR="00BE12DF">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w:t>
      </w:r>
      <w:r w:rsidR="00A14FD8">
        <w:rPr>
          <w:rFonts w:ascii="Consolas" w:eastAsia="Consolas" w:hAnsi="Consolas" w:cs="Consolas"/>
          <w:iCs/>
          <w:color w:val="000000"/>
          <w:sz w:val="18"/>
          <w:szCs w:val="18"/>
          <w:shd w:val="clear" w:color="auto" w:fill="EFEFEF"/>
          <w:lang w:val="en-US"/>
        </w:rPr>
        <w:t>permit"</w:t>
      </w:r>
    </w:p>
    <w:p w14:paraId="28C504FB" w14:textId="35646A42" w:rsidR="00A14FD8"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305DCB87" w14:textId="2A9E5862" w:rsidR="00A14FD8" w:rsidRDefault="0044654A" w:rsidP="0051204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BE12DF">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72F62EA3" w14:textId="0F7AE261"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BE12DF">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36BDDDC" w14:textId="2AC59273"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lastRenderedPageBreak/>
        <w:tab/>
      </w:r>
      <w:r>
        <w:rPr>
          <w:rFonts w:ascii="Consolas" w:eastAsia="Consolas" w:hAnsi="Consolas" w:cs="Consolas"/>
          <w:iCs/>
          <w:color w:val="000000"/>
          <w:sz w:val="18"/>
          <w:szCs w:val="18"/>
          <w:shd w:val="clear" w:color="auto" w:fill="EFEFEF"/>
          <w:lang w:val="en-US"/>
        </w:rPr>
        <w:tab/>
        <w:t xml:space="preserve">    </w:t>
      </w:r>
      <w:r w:rsidR="00BE12DF">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2ABB008C" w14:textId="53B0BE51"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BE12DF">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3E960BA3" w14:textId="7C787E9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BE12DF">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
    <w:p w14:paraId="69681BB3" w14:textId="549FF003"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BE12DF">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"deny"</w:t>
      </w:r>
    </w:p>
    <w:p w14:paraId="19BE83CE" w14:textId="7357C3B9"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BE12DF">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
    <w:p w14:paraId="07CFF3D2" w14:textId="6F6D2053"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 xml:space="preserve">   </w:t>
      </w:r>
      <w:r w:rsidR="00BE12DF">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br/>
        <w:t xml:space="preserve">          </w:t>
      </w:r>
      <w:r w:rsidR="00BE12DF">
        <w:rPr>
          <w:rFonts w:ascii="Consolas" w:eastAsia="Consolas" w:hAnsi="Consolas" w:cs="Consolas"/>
          <w:iCs/>
          <w:color w:val="000000"/>
          <w:sz w:val="18"/>
          <w:szCs w:val="18"/>
          <w:shd w:val="clear" w:color="auto" w:fill="EFEFEF"/>
          <w:lang w:val="en-US"/>
        </w:rPr>
        <w:tab/>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control_set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BE12DF">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bCs/>
          <w:color w:val="000000"/>
          <w:sz w:val="18"/>
          <w:szCs w:val="18"/>
          <w:shd w:val="clear" w:color="auto" w:fill="EFEFEF"/>
          <w:lang w:val="en-US"/>
        </w:rPr>
        <w:t>"classification"</w:t>
      </w:r>
      <w:r w:rsidR="00571C2D" w:rsidRPr="00A7310D">
        <w:rPr>
          <w:rFonts w:ascii="Consolas" w:eastAsia="Consolas" w:hAnsi="Consolas" w:cs="Consolas"/>
          <w:iCs/>
          <w:color w:val="000000"/>
          <w:sz w:val="18"/>
          <w:szCs w:val="18"/>
          <w:shd w:val="clear" w:color="auto" w:fill="EFEFEF"/>
          <w:lang w:val="en-US"/>
        </w:rPr>
        <w:t>: "TS</w:t>
      </w:r>
      <w:r w:rsidR="00571C2D" w:rsidRPr="00A7310D">
        <w:rPr>
          <w:rFonts w:ascii="Consolas" w:eastAsia="Consolas" w:hAnsi="Consolas" w:cs="Consolas"/>
          <w:bCs/>
          <w:color w:val="000000"/>
          <w:sz w:val="18"/>
          <w:szCs w:val="18"/>
          <w:shd w:val="clear" w:color="auto" w:fill="EFEFEF"/>
          <w:lang w:val="en-US"/>
        </w:rPr>
        <w:t>"</w:t>
      </w:r>
      <w:r w:rsidR="00571C2D">
        <w:rPr>
          <w:rFonts w:ascii="Consolas" w:eastAsia="Consolas" w:hAnsi="Consolas" w:cs="Consolas"/>
          <w:iCs/>
          <w:color w:val="000000"/>
          <w:sz w:val="18"/>
          <w:szCs w:val="18"/>
          <w:shd w:val="clear" w:color="auto" w:fill="EFEFEF"/>
          <w:lang w:val="en-US"/>
        </w:rPr>
        <w:t>,</w:t>
      </w:r>
    </w:p>
    <w:p w14:paraId="3639C1E0" w14:textId="2B4E3400"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BE12DF">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sci_controls</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SI</w:t>
      </w:r>
      <w:r w:rsidRPr="00A7310D">
        <w:rPr>
          <w:rFonts w:ascii="Consolas" w:eastAsia="Consolas" w:hAnsi="Consolas" w:cs="Consolas"/>
          <w:iCs/>
          <w:color w:val="000000"/>
          <w:sz w:val="18"/>
          <w:szCs w:val="18"/>
          <w:shd w:val="clear" w:color="auto" w:fill="EFEFEF"/>
          <w:lang w:val="en-US"/>
        </w:rPr>
        <w:t>"</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1F31365A" w14:textId="4FE4DE75"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BE12DF">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logical_authority_category</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LAC12345"</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56010DCA" w14:textId="4038E2C7" w:rsidR="00333FFE"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BE12DF">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formal_determination</w:t>
      </w:r>
      <w:proofErr w:type="spellEnd"/>
      <w:r>
        <w:rPr>
          <w:rFonts w:ascii="Consolas" w:eastAsia="Consolas" w:hAnsi="Consolas" w:cs="Consolas"/>
          <w:iCs/>
          <w:color w:val="000000"/>
          <w:sz w:val="18"/>
          <w:szCs w:val="18"/>
          <w:shd w:val="clear" w:color="auto" w:fill="EFEFEF"/>
          <w:lang w:val="en-US"/>
        </w:rPr>
        <w:t>": [</w:t>
      </w:r>
    </w:p>
    <w:p w14:paraId="69E85B82" w14:textId="60B15C47" w:rsidR="00BF0F06"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"AIS"</w:t>
      </w:r>
      <w:r w:rsidR="00BF0F06">
        <w:rPr>
          <w:rFonts w:ascii="Consolas" w:eastAsia="Consolas" w:hAnsi="Consolas" w:cs="Consolas"/>
          <w:iCs/>
          <w:color w:val="000000"/>
          <w:sz w:val="18"/>
          <w:szCs w:val="18"/>
          <w:shd w:val="clear" w:color="auto" w:fill="EFEFEF"/>
          <w:lang w:val="en-US"/>
        </w:rPr>
        <w:t>,</w:t>
      </w:r>
    </w:p>
    <w:p w14:paraId="53A7222E" w14:textId="4ED91E7A" w:rsidR="00333FFE" w:rsidRDefault="00BF0F06"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333FFE">
        <w:rPr>
          <w:rFonts w:ascii="Consolas" w:eastAsia="Consolas" w:hAnsi="Consolas" w:cs="Consolas"/>
          <w:iCs/>
          <w:color w:val="000000"/>
          <w:sz w:val="18"/>
          <w:szCs w:val="18"/>
          <w:shd w:val="clear" w:color="auto" w:fill="EFEFEF"/>
          <w:lang w:val="en-US"/>
        </w:rPr>
        <w:tab/>
      </w:r>
      <w:r w:rsidR="00BE12DF">
        <w:rPr>
          <w:rFonts w:ascii="Consolas" w:eastAsia="Consolas" w:hAnsi="Consolas" w:cs="Consolas"/>
          <w:iCs/>
          <w:color w:val="000000"/>
          <w:sz w:val="18"/>
          <w:szCs w:val="18"/>
          <w:shd w:val="clear" w:color="auto" w:fill="EFEFEF"/>
          <w:lang w:val="en-US"/>
        </w:rPr>
        <w:t xml:space="preserve"> </w:t>
      </w:r>
      <w:r w:rsidRPr="00641B94">
        <w:rPr>
          <w:rFonts w:ascii="Consolas" w:eastAsia="Consolas" w:hAnsi="Consolas" w:cs="Consolas"/>
          <w:iCs/>
          <w:color w:val="000000"/>
          <w:sz w:val="18"/>
          <w:szCs w:val="18"/>
          <w:shd w:val="clear" w:color="auto" w:fill="EFEFEF"/>
          <w:lang w:val="en-US"/>
        </w:rPr>
        <w:t>"INFORMATION-DIRECTLY-RELA</w:t>
      </w:r>
      <w:r>
        <w:rPr>
          <w:rFonts w:ascii="Consolas" w:eastAsia="Consolas" w:hAnsi="Consolas" w:cs="Consolas"/>
          <w:iCs/>
          <w:color w:val="000000"/>
          <w:sz w:val="18"/>
          <w:szCs w:val="18"/>
          <w:shd w:val="clear" w:color="auto" w:fill="EFEFEF"/>
          <w:lang w:val="en-US"/>
        </w:rPr>
        <w:t>TED-TO-CYBERSECURITY-THREAT"</w:t>
      </w:r>
    </w:p>
    <w:p w14:paraId="573D20F9" w14:textId="519E9679" w:rsidR="00060E8B"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00A14FD8">
        <w:rPr>
          <w:rFonts w:ascii="Consolas" w:eastAsia="Consolas" w:hAnsi="Consolas" w:cs="Consolas"/>
          <w:iCs/>
          <w:color w:val="000000"/>
          <w:sz w:val="18"/>
          <w:szCs w:val="18"/>
          <w:shd w:val="clear" w:color="auto" w:fill="EFEFEF"/>
          <w:lang w:val="en-US"/>
        </w:rPr>
        <w:t>,</w:t>
      </w:r>
    </w:p>
    <w:p w14:paraId="4FC96CB2" w14:textId="20EF72D9"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BE12DF">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 xml:space="preserve"> "sensitivity": [</w:t>
      </w:r>
      <w:r w:rsidRPr="00A7310D">
        <w:rPr>
          <w:rFonts w:ascii="Consolas" w:eastAsia="Consolas" w:hAnsi="Consolas" w:cs="Consolas"/>
          <w:iCs/>
          <w:color w:val="000000"/>
          <w:sz w:val="18"/>
          <w:szCs w:val="18"/>
          <w:shd w:val="clear" w:color="auto" w:fill="EFEFEF"/>
          <w:lang w:val="en-US"/>
        </w:rPr>
        <w:t>"NTOC_DHS_ECYBER_SVC_SHARE.NSA.NSA"</w:t>
      </w:r>
      <w:r>
        <w:rPr>
          <w:rFonts w:ascii="Consolas" w:eastAsia="Consolas" w:hAnsi="Consolas" w:cs="Consolas"/>
          <w:iCs/>
          <w:color w:val="000000"/>
          <w:sz w:val="18"/>
          <w:szCs w:val="18"/>
          <w:shd w:val="clear" w:color="auto" w:fill="EFEFEF"/>
          <w:lang w:val="en-US"/>
        </w:rPr>
        <w:t>],</w:t>
      </w:r>
    </w:p>
    <w:p w14:paraId="5A0C3C04" w14:textId="77777777" w:rsidR="00BE12DF"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BE12DF">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r w:rsidRPr="00A7310D">
        <w:rPr>
          <w:rFonts w:ascii="Consolas" w:eastAsia="Consolas" w:hAnsi="Consolas" w:cs="Consolas"/>
          <w:iCs/>
          <w:color w:val="000000"/>
          <w:sz w:val="18"/>
          <w:szCs w:val="18"/>
          <w:shd w:val="clear" w:color="auto" w:fill="EFEFEF"/>
          <w:lang w:val="en-US"/>
        </w:rPr>
        <w:br/>
        <w:t xml:space="preserve">                </w:t>
      </w:r>
      <w:r w:rsidR="00BE12DF">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permitted_</w:t>
      </w:r>
      <w:r w:rsidRPr="00A7310D">
        <w:rPr>
          <w:rFonts w:ascii="Consolas" w:eastAsia="Consolas" w:hAnsi="Consolas" w:cs="Consolas"/>
          <w:bCs/>
          <w:color w:val="000000"/>
          <w:sz w:val="18"/>
          <w:szCs w:val="18"/>
          <w:shd w:val="clear" w:color="auto" w:fill="EFEFEF"/>
          <w:lang w:val="en-US"/>
        </w:rPr>
        <w:t>organization</w:t>
      </w:r>
      <w:r>
        <w:rPr>
          <w:rFonts w:ascii="Consolas" w:eastAsia="Consolas" w:hAnsi="Consolas" w:cs="Consolas"/>
          <w:bCs/>
          <w:color w:val="000000"/>
          <w:sz w:val="18"/>
          <w:szCs w:val="18"/>
          <w:shd w:val="clear" w:color="auto" w:fill="EFEFEF"/>
          <w:lang w:val="en-US"/>
        </w:rPr>
        <w:t>s</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 "USA.DHS"]</w:t>
      </w:r>
    </w:p>
    <w:p w14:paraId="07FFF90B" w14:textId="56640B7C" w:rsidR="00571C2D" w:rsidRDefault="00BE12DF"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w:t>
      </w:r>
    </w:p>
    <w:p w14:paraId="2F7CF1EB" w14:textId="67598C73"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p>
    <w:p w14:paraId="716E0DF0" w14:textId="2D63007F" w:rsidR="00354C55" w:rsidRPr="004D3A8A" w:rsidRDefault="00354C55" w:rsidP="004D3A8A">
      <w:pPr>
        <w:spacing w:line="240" w:lineRule="auto"/>
        <w:rPr>
          <w:rFonts w:eastAsia="Times New Roman"/>
          <w:lang w:val="en-US"/>
        </w:rPr>
      </w:pPr>
      <w:r w:rsidRPr="004D3A8A">
        <w:t xml:space="preserve">The following example describes an ACS marking definition at the Unclassified </w:t>
      </w:r>
      <w:proofErr w:type="gramStart"/>
      <w:r w:rsidRPr="004D3A8A">
        <w:t>level, but</w:t>
      </w:r>
      <w:proofErr w:type="gramEnd"/>
      <w:r w:rsidRPr="004D3A8A">
        <w:t xml:space="preserve"> </w:t>
      </w:r>
      <w:r w:rsidR="004F43CF" w:rsidRPr="004D3A8A">
        <w:t>determined to be</w:t>
      </w:r>
      <w:r w:rsidRPr="004D3A8A">
        <w:t xml:space="preserve"> FOUO</w:t>
      </w:r>
      <w:r w:rsidR="004F43CF" w:rsidRPr="004D3A8A">
        <w:t>.</w:t>
      </w:r>
      <w:r w:rsidRPr="004D3A8A">
        <w:t xml:space="preserve">  It was created on 27 June 2016 by the NSA.  It can be used within DHS/CISA</w:t>
      </w:r>
      <w:r w:rsidR="004D3A8A" w:rsidRPr="004D3A8A">
        <w:rPr>
          <w:rFonts w:eastAsia="Times New Roman"/>
          <w:lang w:val="en-US"/>
        </w:rPr>
        <w:t xml:space="preserve">, shared on AIS and with other known entities, </w:t>
      </w:r>
      <w:r w:rsidRPr="004D3A8A">
        <w:t>but cannot be shared with anonymous entities.</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14:paraId="195BB977" w14:textId="6F1BDCDC" w:rsidR="0021366E" w:rsidRPr="00A7310D" w:rsidRDefault="00571C2D" w:rsidP="0021366E">
      <w:pPr>
        <w:pBdr>
          <w:top w:val="nil"/>
          <w:left w:val="nil"/>
          <w:bottom w:val="nil"/>
          <w:right w:val="nil"/>
          <w:between w:val="nil"/>
        </w:pBdr>
        <w:rPr>
          <w:ins w:id="196" w:author="Rich Piazza" w:date="2021-01-28T14:32:00Z"/>
          <w:rFonts w:ascii="Consolas" w:eastAsia="Consolas" w:hAnsi="Consolas" w:cs="Consolas"/>
          <w:b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"marking-definition--11b6042f-7b98-4b97-a168-bec4c025dda9",</w:t>
      </w:r>
    </w:p>
    <w:p w14:paraId="01873C2B" w14:textId="407AB62F" w:rsidR="0021366E" w:rsidRDefault="0021366E" w:rsidP="0021366E">
      <w:pPr>
        <w:pBdr>
          <w:top w:val="nil"/>
          <w:left w:val="nil"/>
          <w:bottom w:val="nil"/>
          <w:right w:val="nil"/>
          <w:between w:val="nil"/>
        </w:pBdr>
        <w:rPr>
          <w:ins w:id="197" w:author="Rich Piazza" w:date="2021-01-28T14:32:00Z"/>
          <w:rFonts w:ascii="Consolas" w:eastAsia="Consolas" w:hAnsi="Consolas" w:cs="Consolas"/>
          <w:iCs/>
          <w:color w:val="000000"/>
          <w:sz w:val="18"/>
          <w:szCs w:val="18"/>
          <w:shd w:val="clear" w:color="auto" w:fill="EFEFEF"/>
          <w:lang w:val="en-US"/>
        </w:rPr>
      </w:pPr>
      <w:ins w:id="198" w:author="Rich Piazza" w:date="2021-01-28T14:33:00Z">
        <w:r>
          <w:rPr>
            <w:rFonts w:ascii="Consolas" w:eastAsia="Consolas" w:hAnsi="Consolas" w:cs="Consolas"/>
            <w:bCs/>
            <w:color w:val="000000"/>
            <w:sz w:val="18"/>
            <w:szCs w:val="18"/>
            <w:shd w:val="clear" w:color="auto" w:fill="EFEFEF"/>
            <w:lang w:val="en-US"/>
          </w:rPr>
          <w:t xml:space="preserve">    </w:t>
        </w:r>
      </w:ins>
      <w:ins w:id="199" w:author="Rich Piazza" w:date="2021-01-28T14:32:00Z">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w:t>
        </w:r>
        <w:r>
          <w:rPr>
            <w:rFonts w:ascii="Consolas" w:eastAsia="Consolas" w:hAnsi="Consolas" w:cs="Consolas"/>
            <w:iCs/>
            <w:color w:val="000000"/>
            <w:sz w:val="18"/>
            <w:szCs w:val="18"/>
            <w:shd w:val="clear" w:color="auto" w:fill="EFEFEF"/>
            <w:lang w:val="en-US"/>
          </w:rPr>
          <w:t>21</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02</w:t>
        </w:r>
        <w:r w:rsidRPr="00A7310D">
          <w:rPr>
            <w:rFonts w:ascii="Consolas" w:eastAsia="Consolas" w:hAnsi="Consolas" w:cs="Consolas"/>
            <w:iCs/>
            <w:color w:val="000000"/>
            <w:sz w:val="18"/>
            <w:szCs w:val="18"/>
            <w:shd w:val="clear" w:color="auto" w:fill="EFEFEF"/>
            <w:lang w:val="en-US"/>
          </w:rPr>
          <w:t>-01T00:00:00</w:t>
        </w:r>
        <w:r>
          <w:rPr>
            <w:rFonts w:ascii="Consolas" w:eastAsia="Consolas" w:hAnsi="Consolas" w:cs="Consolas"/>
            <w:iCs/>
            <w:color w:val="000000"/>
            <w:sz w:val="18"/>
            <w:szCs w:val="18"/>
            <w:shd w:val="clear" w:color="auto" w:fill="EFEFEF"/>
            <w:lang w:val="en-US"/>
          </w:rPr>
          <w:t>0</w:t>
        </w:r>
        <w:r w:rsidRPr="00A7310D">
          <w:rPr>
            <w:rFonts w:ascii="Consolas" w:eastAsia="Consolas" w:hAnsi="Consolas" w:cs="Consolas"/>
            <w:iCs/>
            <w:color w:val="000000"/>
            <w:sz w:val="18"/>
            <w:szCs w:val="18"/>
            <w:shd w:val="clear" w:color="auto" w:fill="EFEFEF"/>
            <w:lang w:val="en-US"/>
          </w:rPr>
          <w:t>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extensions</w:t>
        </w:r>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ins>
    </w:p>
    <w:p w14:paraId="74B308CE" w14:textId="2A7FE01F" w:rsidR="004E1432" w:rsidRDefault="0021366E" w:rsidP="004E1432">
      <w:pPr>
        <w:pBdr>
          <w:top w:val="nil"/>
          <w:left w:val="nil"/>
          <w:bottom w:val="nil"/>
          <w:right w:val="nil"/>
          <w:between w:val="nil"/>
        </w:pBdr>
        <w:rPr>
          <w:ins w:id="200" w:author="Rich Piazza" w:date="2021-04-06T14:53:00Z"/>
          <w:rFonts w:ascii="Consolas" w:eastAsia="Consolas" w:hAnsi="Consolas" w:cs="Consolas"/>
          <w:iCs/>
          <w:color w:val="000000"/>
          <w:sz w:val="18"/>
          <w:szCs w:val="18"/>
          <w:shd w:val="clear" w:color="auto" w:fill="EFEFEF"/>
          <w:lang w:val="en-US"/>
        </w:rPr>
      </w:pPr>
      <w:ins w:id="201" w:author="Rich Piazza" w:date="2021-01-28T14:32:00Z">
        <w:r>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t>"</w:t>
        </w:r>
        <w:r w:rsidRPr="003E0985">
          <w:rPr>
            <w:rFonts w:ascii="Consolas" w:eastAsia="Times New Roman" w:hAnsi="Consolas" w:cs="Consolas"/>
            <w:color w:val="008080"/>
            <w:sz w:val="18"/>
            <w:szCs w:val="18"/>
            <w:lang w:val="en-US"/>
          </w:rPr>
          <w:t>extension-definition--3a65884d-005a-4290-8335-cb2d778a83ce</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 {</w:t>
        </w:r>
      </w:ins>
      <w:del w:id="202" w:author="Rich Piazza" w:date="2021-01-28T14:32:00Z">
        <w:r w:rsidR="00571C2D" w:rsidRPr="00060E8B" w:rsidDel="0021366E">
          <w:rPr>
            <w:rFonts w:ascii="Consolas" w:eastAsia="Consolas" w:hAnsi="Consolas" w:cs="Consolas"/>
            <w:color w:val="000000"/>
            <w:sz w:val="18"/>
            <w:szCs w:val="18"/>
            <w:shd w:val="clear" w:color="auto" w:fill="EFEFEF"/>
            <w:lang w:val="en-US"/>
          </w:rPr>
          <w:delText>"created"</w:delText>
        </w:r>
        <w:r w:rsidR="00571C2D" w:rsidRPr="00060E8B" w:rsidDel="0021366E">
          <w:rPr>
            <w:rFonts w:ascii="Consolas" w:eastAsia="Consolas" w:hAnsi="Consolas" w:cs="Consolas"/>
            <w:iCs/>
            <w:color w:val="000000"/>
            <w:sz w:val="18"/>
            <w:szCs w:val="18"/>
            <w:shd w:val="clear" w:color="auto" w:fill="EFEFEF"/>
            <w:lang w:val="en-US"/>
          </w:rPr>
          <w:delText>: "2018-10-01T00:00:00Z",</w:delText>
        </w:r>
        <w:r w:rsidR="00571C2D" w:rsidRPr="00060E8B" w:rsidDel="0021366E">
          <w:rPr>
            <w:rFonts w:ascii="Consolas" w:eastAsia="Consolas" w:hAnsi="Consolas" w:cs="Consolas"/>
            <w:iCs/>
            <w:color w:val="000000"/>
            <w:sz w:val="18"/>
            <w:szCs w:val="18"/>
            <w:shd w:val="clear" w:color="auto" w:fill="EFEFEF"/>
            <w:lang w:val="en-US"/>
          </w:rPr>
          <w:br/>
          <w:delText xml:space="preserve">    </w:delText>
        </w:r>
        <w:r w:rsidR="00571C2D" w:rsidRPr="00060E8B" w:rsidDel="0021366E">
          <w:rPr>
            <w:rFonts w:ascii="Consolas" w:eastAsia="Consolas" w:hAnsi="Consolas" w:cs="Consolas"/>
            <w:color w:val="000000"/>
            <w:sz w:val="18"/>
            <w:szCs w:val="18"/>
            <w:shd w:val="clear" w:color="auto" w:fill="EFEFEF"/>
            <w:lang w:val="en-US"/>
          </w:rPr>
          <w:delText>"definition_type"</w:delText>
        </w:r>
        <w:r w:rsidR="00571C2D" w:rsidRPr="00060E8B" w:rsidDel="0021366E">
          <w:rPr>
            <w:rFonts w:ascii="Consolas" w:eastAsia="Consolas" w:hAnsi="Consolas" w:cs="Consolas"/>
            <w:iCs/>
            <w:color w:val="000000"/>
            <w:sz w:val="18"/>
            <w:szCs w:val="18"/>
            <w:shd w:val="clear" w:color="auto" w:fill="EFEFEF"/>
            <w:lang w:val="en-US"/>
          </w:rPr>
          <w:delText>: "x-isa-acs-3-0</w:delText>
        </w:r>
        <w:r w:rsidR="005A62E0" w:rsidDel="0021366E">
          <w:rPr>
            <w:rFonts w:ascii="Consolas" w:eastAsia="Consolas" w:hAnsi="Consolas" w:cs="Consolas"/>
            <w:iCs/>
            <w:color w:val="000000"/>
            <w:sz w:val="18"/>
            <w:szCs w:val="18"/>
            <w:shd w:val="clear" w:color="auto" w:fill="EFEFEF"/>
            <w:lang w:val="en-US"/>
          </w:rPr>
          <w:delText>"</w:delText>
        </w:r>
        <w:r w:rsidR="00571C2D" w:rsidRPr="00060E8B" w:rsidDel="0021366E">
          <w:rPr>
            <w:rFonts w:ascii="Consolas" w:eastAsia="Consolas" w:hAnsi="Consolas" w:cs="Consolas"/>
            <w:iCs/>
            <w:color w:val="000000"/>
            <w:sz w:val="18"/>
            <w:szCs w:val="18"/>
            <w:shd w:val="clear" w:color="auto" w:fill="EFEFEF"/>
            <w:lang w:val="en-US"/>
          </w:rPr>
          <w:delText xml:space="preserve">, </w:delText>
        </w:r>
        <w:r w:rsidR="00571C2D" w:rsidRPr="00060E8B" w:rsidDel="0021366E">
          <w:rPr>
            <w:rFonts w:ascii="Consolas" w:eastAsia="Consolas" w:hAnsi="Consolas" w:cs="Consolas"/>
            <w:iCs/>
            <w:color w:val="000000"/>
            <w:sz w:val="18"/>
            <w:szCs w:val="18"/>
            <w:shd w:val="clear" w:color="auto" w:fill="EFEFEF"/>
            <w:lang w:val="en-US"/>
          </w:rPr>
          <w:br/>
          <w:delText xml:space="preserve">    </w:delText>
        </w:r>
        <w:r w:rsidR="00571C2D" w:rsidRPr="00060E8B" w:rsidDel="0021366E">
          <w:rPr>
            <w:rFonts w:ascii="Consolas" w:eastAsia="Consolas" w:hAnsi="Consolas" w:cs="Consolas"/>
            <w:color w:val="000000"/>
            <w:sz w:val="18"/>
            <w:szCs w:val="18"/>
            <w:shd w:val="clear" w:color="auto" w:fill="EFEFEF"/>
            <w:lang w:val="en-US"/>
          </w:rPr>
          <w:delText>"definition"</w:delText>
        </w:r>
        <w:r w:rsidR="00571C2D" w:rsidRPr="00060E8B" w:rsidDel="0021366E">
          <w:rPr>
            <w:rFonts w:ascii="Consolas" w:eastAsia="Consolas" w:hAnsi="Consolas" w:cs="Consolas"/>
            <w:iCs/>
            <w:color w:val="000000"/>
            <w:sz w:val="18"/>
            <w:szCs w:val="18"/>
            <w:shd w:val="clear" w:color="auto" w:fill="EFEFEF"/>
            <w:lang w:val="en-US"/>
          </w:rPr>
          <w:delText>: {</w:delText>
        </w:r>
      </w:del>
      <w:del w:id="203" w:author="Rich Piazza" w:date="2021-01-28T14:33:00Z">
        <w:r w:rsidR="00571C2D" w:rsidRPr="00060E8B" w:rsidDel="0021366E">
          <w:rPr>
            <w:rFonts w:ascii="Consolas" w:eastAsia="Consolas" w:hAnsi="Consolas" w:cs="Consolas"/>
            <w:iCs/>
            <w:color w:val="000000"/>
            <w:sz w:val="18"/>
            <w:szCs w:val="18"/>
            <w:shd w:val="clear" w:color="auto" w:fill="EFEFEF"/>
            <w:lang w:val="en-US"/>
          </w:rPr>
          <w:br/>
          <w:delText xml:space="preserve">          </w:delText>
        </w:r>
        <w:r w:rsidR="00571C2D" w:rsidRPr="00060E8B" w:rsidDel="0021366E">
          <w:rPr>
            <w:rFonts w:ascii="Consolas" w:eastAsia="Consolas" w:hAnsi="Consolas" w:cs="Consolas"/>
            <w:color w:val="000000"/>
            <w:sz w:val="18"/>
            <w:szCs w:val="18"/>
            <w:shd w:val="clear" w:color="auto" w:fill="EFEFEF"/>
            <w:lang w:val="en-US"/>
          </w:rPr>
          <w:delText>"sep_version"</w:delText>
        </w:r>
        <w:r w:rsidR="00571C2D" w:rsidRPr="00060E8B" w:rsidDel="0021366E">
          <w:rPr>
            <w:rFonts w:ascii="Consolas" w:eastAsia="Consolas" w:hAnsi="Consolas" w:cs="Consolas"/>
            <w:iCs/>
            <w:color w:val="000000"/>
            <w:sz w:val="18"/>
            <w:szCs w:val="18"/>
            <w:shd w:val="clear" w:color="auto" w:fill="EFEFEF"/>
            <w:lang w:val="en-US"/>
          </w:rPr>
          <w:delText>: 1,</w:delText>
        </w:r>
      </w:del>
      <w:ins w:id="204" w:author="Rich Piazza" w:date="2021-04-06T14:53:00Z">
        <w:r w:rsidR="004E1432">
          <w:rPr>
            <w:rFonts w:ascii="Consolas" w:eastAsia="Consolas" w:hAnsi="Consolas" w:cs="Consolas"/>
            <w:iCs/>
            <w:color w:val="000000"/>
            <w:sz w:val="18"/>
            <w:szCs w:val="18"/>
            <w:shd w:val="clear" w:color="auto" w:fill="EFEFEF"/>
            <w:lang w:val="en-US"/>
          </w:rPr>
          <w:t xml:space="preserve"> </w:t>
        </w:r>
      </w:ins>
    </w:p>
    <w:p w14:paraId="7C80CFDB" w14:textId="06C5CEEC" w:rsidR="004E1432" w:rsidRPr="004E1432" w:rsidRDefault="004E1432">
      <w:pPr>
        <w:spacing w:line="240" w:lineRule="auto"/>
        <w:rPr>
          <w:rFonts w:ascii="Times New Roman" w:eastAsia="Times New Roman" w:hAnsi="Times New Roman" w:cs="Times New Roman"/>
          <w:sz w:val="24"/>
          <w:szCs w:val="24"/>
          <w:lang w:val="en-US"/>
          <w:rPrChange w:id="205" w:author="Rich Piazza" w:date="2021-04-06T14:53:00Z">
            <w:rPr>
              <w:rFonts w:ascii="Consolas" w:eastAsia="Consolas" w:hAnsi="Consolas" w:cs="Consolas"/>
              <w:iCs/>
              <w:color w:val="000000"/>
              <w:sz w:val="18"/>
              <w:szCs w:val="18"/>
              <w:shd w:val="clear" w:color="auto" w:fill="EFEFEF"/>
              <w:lang w:val="en-US"/>
            </w:rPr>
          </w:rPrChange>
        </w:rPr>
        <w:pPrChange w:id="206" w:author="Rich Piazza" w:date="2021-04-06T14:53:00Z">
          <w:pPr>
            <w:pBdr>
              <w:top w:val="nil"/>
              <w:left w:val="nil"/>
              <w:bottom w:val="nil"/>
              <w:right w:val="nil"/>
              <w:between w:val="nil"/>
            </w:pBdr>
          </w:pPr>
        </w:pPrChange>
      </w:pPr>
      <w:ins w:id="207" w:author="Rich Piazza" w:date="2021-04-06T14:53:00Z">
        <w:r w:rsidRPr="004E1432">
          <w:rPr>
            <w:rFonts w:ascii="Consolas" w:eastAsia="Times New Roman" w:hAnsi="Consolas" w:cs="Consolas"/>
            <w:color w:val="000000"/>
            <w:sz w:val="18"/>
            <w:szCs w:val="18"/>
            <w:shd w:val="clear" w:color="auto" w:fill="EFEFEF"/>
            <w:lang w:val="en-US"/>
          </w:rPr>
          <w:t>      </w:t>
        </w:r>
        <w:r>
          <w:rPr>
            <w:rFonts w:ascii="Consolas" w:eastAsia="Times New Roman" w:hAnsi="Consolas" w:cs="Consolas"/>
            <w:color w:val="000000"/>
            <w:sz w:val="18"/>
            <w:szCs w:val="18"/>
            <w:shd w:val="clear" w:color="auto" w:fill="EFEFEF"/>
            <w:lang w:val="en-US"/>
          </w:rPr>
          <w:tab/>
        </w:r>
        <w:r>
          <w:rPr>
            <w:rFonts w:ascii="Consolas" w:eastAsia="Times New Roman" w:hAnsi="Consolas" w:cs="Consolas"/>
            <w:color w:val="000000"/>
            <w:sz w:val="18"/>
            <w:szCs w:val="18"/>
            <w:shd w:val="clear" w:color="auto" w:fill="EFEFEF"/>
            <w:lang w:val="en-US"/>
          </w:rPr>
          <w:tab/>
        </w:r>
        <w:r w:rsidRPr="004E1432">
          <w:rPr>
            <w:rFonts w:ascii="Consolas" w:eastAsia="Times New Roman" w:hAnsi="Consolas" w:cs="Consolas"/>
            <w:color w:val="000000"/>
            <w:sz w:val="18"/>
            <w:szCs w:val="18"/>
            <w:shd w:val="clear" w:color="auto" w:fill="EFEFEF"/>
            <w:lang w:val="en-US"/>
          </w:rPr>
          <w:t>"</w:t>
        </w:r>
        <w:proofErr w:type="spellStart"/>
        <w:r w:rsidRPr="004E1432">
          <w:rPr>
            <w:rFonts w:ascii="Consolas" w:eastAsia="Times New Roman" w:hAnsi="Consolas" w:cs="Consolas"/>
            <w:color w:val="000000"/>
            <w:sz w:val="18"/>
            <w:szCs w:val="18"/>
            <w:shd w:val="clear" w:color="auto" w:fill="EFEFEF"/>
            <w:lang w:val="en-US"/>
          </w:rPr>
          <w:t>extension_type</w:t>
        </w:r>
        <w:proofErr w:type="spellEnd"/>
        <w:r w:rsidRPr="004E1432">
          <w:rPr>
            <w:rFonts w:ascii="Consolas" w:eastAsia="Times New Roman" w:hAnsi="Consolas" w:cs="Consolas"/>
            <w:color w:val="000000"/>
            <w:sz w:val="18"/>
            <w:szCs w:val="18"/>
            <w:shd w:val="clear" w:color="auto" w:fill="EFEFEF"/>
            <w:lang w:val="en-US"/>
          </w:rPr>
          <w:t>": "</w:t>
        </w:r>
        <w:proofErr w:type="spellStart"/>
        <w:r w:rsidRPr="004E1432">
          <w:rPr>
            <w:rFonts w:ascii="Consolas" w:eastAsia="Times New Roman" w:hAnsi="Consolas" w:cs="Consolas"/>
            <w:color w:val="000000"/>
            <w:sz w:val="18"/>
            <w:szCs w:val="18"/>
            <w:shd w:val="clear" w:color="auto" w:fill="EFEFEF"/>
            <w:lang w:val="en-US"/>
          </w:rPr>
          <w:t>property_extension</w:t>
        </w:r>
        <w:proofErr w:type="spellEnd"/>
        <w:r w:rsidRPr="004E1432">
          <w:rPr>
            <w:rFonts w:ascii="Consolas" w:eastAsia="Times New Roman" w:hAnsi="Consolas" w:cs="Consolas"/>
            <w:color w:val="000000"/>
            <w:sz w:val="18"/>
            <w:szCs w:val="18"/>
            <w:shd w:val="clear" w:color="auto" w:fill="EFEFEF"/>
            <w:lang w:val="en-US"/>
          </w:rPr>
          <w:t>",</w:t>
        </w:r>
      </w:ins>
    </w:p>
    <w:p w14:paraId="3FC19881" w14:textId="576A201F"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w:t>
      </w:r>
      <w:proofErr w:type="gramStart"/>
      <w:r w:rsidRPr="00060E8B">
        <w:rPr>
          <w:rFonts w:ascii="Consolas" w:eastAsia="Consolas" w:hAnsi="Consolas" w:cs="Consolas"/>
          <w:iCs/>
          <w:color w:val="000000"/>
          <w:sz w:val="18"/>
          <w:szCs w:val="18"/>
          <w:shd w:val="clear" w:color="auto" w:fill="EFEFEF"/>
          <w:lang w:val="en-US"/>
        </w:rPr>
        <w:t>isa:guide</w:t>
      </w:r>
      <w:proofErr w:type="gramEnd"/>
      <w:r w:rsidRPr="00060E8B">
        <w:rPr>
          <w:rFonts w:ascii="Consolas" w:eastAsia="Consolas" w:hAnsi="Consolas" w:cs="Consolas"/>
          <w:iCs/>
          <w:color w:val="000000"/>
          <w:sz w:val="18"/>
          <w:szCs w:val="18"/>
          <w:shd w:val="clear" w:color="auto" w:fill="EFEFEF"/>
          <w:lang w:val="en-US"/>
        </w:rPr>
        <w:t>.19001.ACS3-</w:t>
      </w:r>
      <w:r w:rsidR="002866AC" w:rsidRPr="002866AC">
        <w:rPr>
          <w:rFonts w:ascii="Consolas" w:eastAsia="Consolas" w:hAnsi="Consolas" w:cs="Consolas"/>
          <w:iCs/>
          <w:color w:val="000000"/>
          <w:sz w:val="18"/>
          <w:szCs w:val="18"/>
          <w:shd w:val="clear" w:color="auto" w:fill="EFEFEF"/>
          <w:lang w:val="en-US"/>
        </w:rPr>
        <w:t>f556c2fb-9d75-4733-8d79-db311ed992d5</w:t>
      </w:r>
      <w:r w:rsidRPr="00060E8B">
        <w:rPr>
          <w:rFonts w:ascii="Consolas" w:eastAsia="Consolas" w:hAnsi="Consolas" w:cs="Consolas"/>
          <w:iCs/>
          <w:color w:val="000000"/>
          <w:sz w:val="18"/>
          <w:szCs w:val="18"/>
          <w:shd w:val="clear" w:color="auto" w:fill="EFEFEF"/>
          <w:lang w:val="en-US"/>
        </w:rPr>
        <w:t>",</w:t>
      </w:r>
    </w:p>
    <w:p w14:paraId="3C403321" w14:textId="74A0051B"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iCs/>
          <w:color w:val="000000"/>
          <w:sz w:val="18"/>
          <w:szCs w:val="18"/>
          <w:shd w:val="clear" w:color="auto" w:fill="EFEFEF"/>
          <w:lang w:val="en-US"/>
        </w:rPr>
        <w:t>"name": "</w:t>
      </w:r>
      <w:proofErr w:type="spellStart"/>
      <w:r w:rsidRPr="00060E8B">
        <w:rPr>
          <w:rFonts w:ascii="Consolas" w:eastAsia="Consolas" w:hAnsi="Consolas" w:cs="Consolas"/>
          <w:iCs/>
          <w:color w:val="000000"/>
          <w:sz w:val="18"/>
          <w:szCs w:val="18"/>
          <w:shd w:val="clear" w:color="auto" w:fill="EFEFEF"/>
          <w:lang w:val="en-US"/>
        </w:rPr>
        <w:t>some_unclassified_marking</w:t>
      </w:r>
      <w:proofErr w:type="spellEnd"/>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0021366E">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"2016-06-27T14:10:26.723Z",</w:t>
      </w:r>
      <w:r w:rsidRPr="00060E8B">
        <w:rPr>
          <w:rFonts w:ascii="Consolas" w:eastAsia="Consolas" w:hAnsi="Consolas" w:cs="Consolas"/>
          <w:iCs/>
          <w:color w:val="000000"/>
          <w:sz w:val="18"/>
          <w:szCs w:val="18"/>
          <w:shd w:val="clear" w:color="auto" w:fill="EFEFEF"/>
          <w:lang w:val="en-US"/>
        </w:rPr>
        <w:br/>
        <w:t xml:space="preserve">          </w:t>
      </w:r>
      <w:r w:rsidR="0021366E">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p>
    <w:p w14:paraId="7844400A" w14:textId="4EFFBC23"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4D3A8A">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lang w:val="en-US"/>
        </w:rPr>
        <w:t xml:space="preserve"> </w:t>
      </w:r>
    </w:p>
    <w:p w14:paraId="6D59C84D" w14:textId="46DE587E"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w:t>
      </w:r>
    </w:p>
    <w:p w14:paraId="09FFA747" w14:textId="5658950C" w:rsidR="0021366E"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r w:rsidR="0021366E">
        <w:rPr>
          <w:rFonts w:ascii="Consolas" w:eastAsia="Consolas" w:hAnsi="Consolas" w:cs="Consolas"/>
          <w:iCs/>
          <w:color w:val="000000"/>
          <w:sz w:val="18"/>
          <w:szCs w:val="18"/>
          <w:shd w:val="clear" w:color="auto" w:fill="EFEFEF"/>
          <w:lang w:val="en-US"/>
        </w:rPr>
        <w:t xml:space="preserve">     </w:t>
      </w:r>
    </w:p>
    <w:p w14:paraId="6FABE79D" w14:textId="12919A07" w:rsidR="00273C90" w:rsidRDefault="0021366E"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73C90">
        <w:rPr>
          <w:rFonts w:ascii="Consolas" w:eastAsia="Consolas" w:hAnsi="Consolas" w:cs="Consolas"/>
          <w:iCs/>
          <w:color w:val="000000"/>
          <w:sz w:val="18"/>
          <w:szCs w:val="18"/>
          <w:shd w:val="clear" w:color="auto" w:fill="EFEFEF"/>
          <w:lang w:val="en-US"/>
        </w:rPr>
        <w:t>"</w:t>
      </w:r>
      <w:proofErr w:type="spellStart"/>
      <w:r w:rsidR="00273C90">
        <w:rPr>
          <w:rFonts w:ascii="Consolas" w:eastAsia="Consolas" w:hAnsi="Consolas" w:cs="Consolas"/>
          <w:iCs/>
          <w:color w:val="000000"/>
          <w:sz w:val="18"/>
          <w:szCs w:val="18"/>
          <w:shd w:val="clear" w:color="auto" w:fill="EFEFEF"/>
          <w:lang w:val="en-US"/>
        </w:rPr>
        <w:t>privilege_action</w:t>
      </w:r>
      <w:proofErr w:type="spellEnd"/>
      <w:r w:rsidR="00273C90">
        <w:rPr>
          <w:rFonts w:ascii="Consolas" w:eastAsia="Consolas" w:hAnsi="Consolas" w:cs="Consolas"/>
          <w:iCs/>
          <w:color w:val="000000"/>
          <w:sz w:val="18"/>
          <w:szCs w:val="18"/>
          <w:shd w:val="clear" w:color="auto" w:fill="EFEFEF"/>
          <w:lang w:val="en-US"/>
        </w:rPr>
        <w:t>": "CISAUSES",</w:t>
      </w:r>
    </w:p>
    <w:p w14:paraId="3EC151E9" w14:textId="26C16CAB" w:rsidR="00C51934" w:rsidRDefault="0021366E"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C51934">
        <w:rPr>
          <w:rFonts w:ascii="Consolas" w:eastAsia="Consolas" w:hAnsi="Consolas" w:cs="Consolas"/>
          <w:iCs/>
          <w:color w:val="000000"/>
          <w:sz w:val="18"/>
          <w:szCs w:val="18"/>
          <w:shd w:val="clear" w:color="auto" w:fill="EFEFEF"/>
          <w:lang w:val="en-US"/>
        </w:rPr>
        <w:t>"</w:t>
      </w:r>
      <w:proofErr w:type="spellStart"/>
      <w:r w:rsidR="00C51934">
        <w:rPr>
          <w:rFonts w:ascii="Consolas" w:eastAsia="Consolas" w:hAnsi="Consolas" w:cs="Consolas"/>
          <w:iCs/>
          <w:color w:val="000000"/>
          <w:sz w:val="18"/>
          <w:szCs w:val="18"/>
          <w:shd w:val="clear" w:color="auto" w:fill="EFEFEF"/>
          <w:lang w:val="en-US"/>
        </w:rPr>
        <w:t>privilege_scope</w:t>
      </w:r>
      <w:proofErr w:type="spellEnd"/>
      <w:r w:rsidR="00C51934">
        <w:rPr>
          <w:rFonts w:ascii="Consolas" w:eastAsia="Consolas" w:hAnsi="Consolas" w:cs="Consolas"/>
          <w:iCs/>
          <w:color w:val="000000"/>
          <w:sz w:val="18"/>
          <w:szCs w:val="18"/>
          <w:shd w:val="clear" w:color="auto" w:fill="EFEFEF"/>
          <w:lang w:val="en-US"/>
        </w:rPr>
        <w:t>": {</w:t>
      </w:r>
    </w:p>
    <w:p w14:paraId="197034B5" w14:textId="209B3E16"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69085B0E" w14:textId="3E403330"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60B59814" w14:textId="559F0FB0"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
    <w:p w14:paraId="30E17190" w14:textId="4B0F83CE"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21366E">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3CE8125" w14:textId="3EDCF281"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
    <w:p w14:paraId="7C5F2EC9" w14:textId="754FBDA1" w:rsidR="0021366E"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r w:rsidR="0021366E">
        <w:rPr>
          <w:rFonts w:ascii="Consolas" w:eastAsia="Consolas" w:hAnsi="Consolas" w:cs="Consolas"/>
          <w:iCs/>
          <w:color w:val="000000"/>
          <w:sz w:val="18"/>
          <w:szCs w:val="18"/>
          <w:shd w:val="clear" w:color="auto" w:fill="EFEFEF"/>
          <w:lang w:val="en-US"/>
        </w:rPr>
        <w:t xml:space="preserve">         </w:t>
      </w:r>
    </w:p>
    <w:p w14:paraId="2EF920C0" w14:textId="124642E4" w:rsidR="00273C90" w:rsidRDefault="0021366E"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73C90">
        <w:rPr>
          <w:rFonts w:ascii="Consolas" w:eastAsia="Consolas" w:hAnsi="Consolas" w:cs="Consolas"/>
          <w:iCs/>
          <w:color w:val="000000"/>
          <w:sz w:val="18"/>
          <w:szCs w:val="18"/>
          <w:shd w:val="clear" w:color="auto" w:fill="EFEFEF"/>
          <w:lang w:val="en-US"/>
        </w:rPr>
        <w:t>"</w:t>
      </w:r>
      <w:proofErr w:type="spellStart"/>
      <w:r w:rsidR="00273C90">
        <w:rPr>
          <w:rFonts w:ascii="Consolas" w:eastAsia="Consolas" w:hAnsi="Consolas" w:cs="Consolas"/>
          <w:iCs/>
          <w:color w:val="000000"/>
          <w:sz w:val="18"/>
          <w:szCs w:val="18"/>
          <w:shd w:val="clear" w:color="auto" w:fill="EFEFEF"/>
          <w:lang w:val="en-US"/>
        </w:rPr>
        <w:t>privilege_action</w:t>
      </w:r>
      <w:proofErr w:type="spellEnd"/>
      <w:r w:rsidR="00273C90">
        <w:rPr>
          <w:rFonts w:ascii="Consolas" w:eastAsia="Consolas" w:hAnsi="Consolas" w:cs="Consolas"/>
          <w:iCs/>
          <w:color w:val="000000"/>
          <w:sz w:val="18"/>
          <w:szCs w:val="18"/>
          <w:shd w:val="clear" w:color="auto" w:fill="EFEFEF"/>
          <w:lang w:val="en-US"/>
        </w:rPr>
        <w:t>": "ANONYMOUSACCESS",</w:t>
      </w:r>
    </w:p>
    <w:p w14:paraId="5848B7A7" w14:textId="10395EAF"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p>
    <w:p w14:paraId="78BA6518" w14:textId="2C3BCBCA"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21C54B59" w14:textId="13DCABF9"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7418036F" w14:textId="3A3BC1D9"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
    <w:p w14:paraId="266A2B96" w14:textId="2471D400"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lastRenderedPageBreak/>
        <w:tab/>
      </w:r>
      <w:r>
        <w:rPr>
          <w:rFonts w:ascii="Consolas" w:eastAsia="Consolas" w:hAnsi="Consolas" w:cs="Consolas"/>
          <w:iCs/>
          <w:color w:val="000000"/>
          <w:sz w:val="18"/>
          <w:szCs w:val="18"/>
          <w:shd w:val="clear" w:color="auto" w:fill="EFEFEF"/>
          <w:lang w:val="en-US"/>
        </w:rPr>
        <w:tab/>
        <w:t xml:space="preserve">    </w:t>
      </w:r>
      <w:r w:rsidR="0021366E">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w:t>
      </w:r>
      <w:r w:rsidR="004D3A8A">
        <w:rPr>
          <w:rFonts w:ascii="Consolas" w:eastAsia="Consolas" w:hAnsi="Consolas" w:cs="Consolas"/>
          <w:iCs/>
          <w:color w:val="000000"/>
          <w:sz w:val="18"/>
          <w:szCs w:val="18"/>
          <w:shd w:val="clear" w:color="auto" w:fill="EFEFEF"/>
          <w:lang w:val="en-US"/>
        </w:rPr>
        <w:t>deny</w:t>
      </w:r>
      <w:r>
        <w:rPr>
          <w:rFonts w:ascii="Consolas" w:eastAsia="Consolas" w:hAnsi="Consolas" w:cs="Consolas"/>
          <w:iCs/>
          <w:color w:val="000000"/>
          <w:sz w:val="18"/>
          <w:szCs w:val="18"/>
          <w:shd w:val="clear" w:color="auto" w:fill="EFEFEF"/>
          <w:lang w:val="en-US"/>
        </w:rPr>
        <w:t>"</w:t>
      </w:r>
    </w:p>
    <w:p w14:paraId="5216D80E" w14:textId="2C0E1FF5"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21366E">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
    <w:p w14:paraId="01045121" w14:textId="22510E99"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21366E">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br/>
        <w:t xml:space="preserve">          </w:t>
      </w:r>
      <w:r w:rsidR="0021366E">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color w:val="000000"/>
          <w:sz w:val="18"/>
          <w:szCs w:val="18"/>
          <w:shd w:val="clear" w:color="auto" w:fill="EFEFEF"/>
          <w:lang w:val="en-US"/>
        </w:rPr>
        <w:t>"</w:t>
      </w:r>
      <w:proofErr w:type="spellStart"/>
      <w:r w:rsidR="00571C2D" w:rsidRPr="00060E8B">
        <w:rPr>
          <w:rFonts w:ascii="Consolas" w:eastAsia="Consolas" w:hAnsi="Consolas" w:cs="Consolas"/>
          <w:color w:val="000000"/>
          <w:sz w:val="18"/>
          <w:szCs w:val="18"/>
          <w:shd w:val="clear" w:color="auto" w:fill="EFEFEF"/>
          <w:lang w:val="en-US"/>
        </w:rPr>
        <w:t>control_set</w:t>
      </w:r>
      <w:proofErr w:type="spellEnd"/>
      <w:r w:rsidR="00571C2D"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 {</w:t>
      </w:r>
      <w:r w:rsidR="00571C2D" w:rsidRPr="00060E8B">
        <w:rPr>
          <w:rFonts w:ascii="Consolas" w:eastAsia="Consolas" w:hAnsi="Consolas" w:cs="Consolas"/>
          <w:iCs/>
          <w:color w:val="000000"/>
          <w:sz w:val="18"/>
          <w:szCs w:val="18"/>
          <w:shd w:val="clear" w:color="auto" w:fill="EFEFEF"/>
          <w:lang w:val="en-US"/>
        </w:rPr>
        <w:br/>
      </w:r>
      <w:r w:rsidR="0021366E">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color w:val="000000"/>
          <w:sz w:val="18"/>
          <w:szCs w:val="18"/>
          <w:shd w:val="clear" w:color="auto" w:fill="EFEFEF"/>
          <w:lang w:val="en-US"/>
        </w:rPr>
        <w:t>"classification"</w:t>
      </w:r>
      <w:r w:rsidR="00571C2D" w:rsidRPr="00060E8B">
        <w:rPr>
          <w:rFonts w:ascii="Consolas" w:eastAsia="Consolas" w:hAnsi="Consolas" w:cs="Consolas"/>
          <w:iCs/>
          <w:color w:val="000000"/>
          <w:sz w:val="18"/>
          <w:szCs w:val="18"/>
          <w:shd w:val="clear" w:color="auto" w:fill="EFEFEF"/>
          <w:lang w:val="en-US"/>
        </w:rPr>
        <w:t>: "U",</w:t>
      </w:r>
    </w:p>
    <w:p w14:paraId="43AD5314" w14:textId="121A9EF6" w:rsidR="000B5069" w:rsidRDefault="000B5069"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t>"</w:t>
      </w:r>
      <w:proofErr w:type="spellStart"/>
      <w:r w:rsidR="00060E8B">
        <w:rPr>
          <w:rFonts w:ascii="Consolas" w:eastAsia="Consolas" w:hAnsi="Consolas" w:cs="Consolas"/>
          <w:color w:val="000000"/>
          <w:sz w:val="18"/>
          <w:szCs w:val="18"/>
          <w:shd w:val="clear" w:color="auto" w:fill="EFEFEF"/>
          <w:lang w:val="en-US"/>
        </w:rPr>
        <w:t>formal_determination</w:t>
      </w:r>
      <w:proofErr w:type="spellEnd"/>
      <w:r w:rsidR="00571C2D" w:rsidRPr="00060E8B">
        <w:rPr>
          <w:rFonts w:ascii="Consolas" w:eastAsia="Consolas" w:hAnsi="Consolas" w:cs="Consolas"/>
          <w:iCs/>
          <w:color w:val="000000"/>
          <w:sz w:val="18"/>
          <w:szCs w:val="18"/>
          <w:shd w:val="clear" w:color="auto" w:fill="EFEFEF"/>
          <w:lang w:val="en-US"/>
        </w:rPr>
        <w:t>"</w:t>
      </w:r>
      <w:r w:rsidR="00571C2D" w:rsidRPr="00060E8B">
        <w:rPr>
          <w:rFonts w:ascii="Consolas" w:eastAsia="Consolas" w:hAnsi="Consolas" w:cs="Consolas"/>
          <w:color w:val="000000"/>
          <w:sz w:val="18"/>
          <w:szCs w:val="18"/>
          <w:shd w:val="clear" w:color="auto" w:fill="EFEFEF"/>
          <w:lang w:val="en-US"/>
        </w:rPr>
        <w:t>: [</w:t>
      </w:r>
      <w:r w:rsid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color w:val="000000"/>
          <w:sz w:val="18"/>
          <w:szCs w:val="18"/>
          <w:shd w:val="clear" w:color="auto" w:fill="EFEFEF"/>
          <w:lang w:val="en-US"/>
        </w:rPr>
        <w:t>FOUO</w:t>
      </w:r>
      <w:r w:rsidR="00571C2D" w:rsidRPr="00060E8B">
        <w:rPr>
          <w:rFonts w:ascii="Consolas" w:eastAsia="Consolas" w:hAnsi="Consolas" w:cs="Consolas"/>
          <w:iCs/>
          <w:color w:val="000000"/>
          <w:sz w:val="18"/>
          <w:szCs w:val="18"/>
          <w:shd w:val="clear" w:color="auto" w:fill="EFEFEF"/>
          <w:lang w:val="en-US"/>
        </w:rPr>
        <w:t>"</w:t>
      </w:r>
      <w:r w:rsidR="00826C75">
        <w:rPr>
          <w:rFonts w:ascii="Consolas" w:eastAsia="Consolas" w:hAnsi="Consolas" w:cs="Consolas"/>
          <w:iCs/>
          <w:color w:val="000000"/>
          <w:sz w:val="18"/>
          <w:szCs w:val="18"/>
          <w:shd w:val="clear" w:color="auto" w:fill="EFEFEF"/>
          <w:lang w:val="en-US"/>
        </w:rPr>
        <w:t>, "AIS"</w:t>
      </w:r>
      <w:r w:rsidR="00060E8B">
        <w:rPr>
          <w:rFonts w:ascii="Consolas" w:eastAsia="Consolas" w:hAnsi="Consolas" w:cs="Consolas"/>
          <w:iC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iCs/>
          <w:color w:val="000000"/>
          <w:sz w:val="18"/>
          <w:szCs w:val="18"/>
          <w:shd w:val="clear" w:color="auto" w:fill="EFEFEF"/>
          <w:lang w:val="en-US"/>
        </w:rPr>
        <w:tab/>
      </w:r>
      <w:proofErr w:type="gramStart"/>
      <w:r w:rsidR="00571C2D" w:rsidRPr="00060E8B">
        <w:rPr>
          <w:rFonts w:ascii="Consolas" w:eastAsia="Consolas" w:hAnsi="Consolas" w:cs="Consolas"/>
          <w:iCs/>
          <w:color w:val="000000"/>
          <w:sz w:val="18"/>
          <w:szCs w:val="18"/>
          <w:shd w:val="clear" w:color="auto" w:fill="EFEFEF"/>
          <w:lang w:val="en-US"/>
        </w:rPr>
        <w:tab/>
        <w:t xml:space="preserve">  </w:t>
      </w:r>
      <w:r w:rsidR="00571C2D" w:rsidRPr="00060E8B">
        <w:rPr>
          <w:rFonts w:ascii="Consolas" w:eastAsia="Consolas" w:hAnsi="Consolas" w:cs="Consolas"/>
          <w:color w:val="000000"/>
          <w:sz w:val="18"/>
          <w:szCs w:val="18"/>
          <w:shd w:val="clear" w:color="auto" w:fill="EFEFEF"/>
          <w:lang w:val="en-US"/>
        </w:rPr>
        <w:t>"</w:t>
      </w:r>
      <w:proofErr w:type="spellStart"/>
      <w:proofErr w:type="gramEnd"/>
      <w:r w:rsidR="00571C2D" w:rsidRPr="00060E8B">
        <w:rPr>
          <w:rFonts w:ascii="Consolas" w:eastAsia="Consolas" w:hAnsi="Consolas" w:cs="Consolas"/>
          <w:color w:val="000000"/>
          <w:sz w:val="18"/>
          <w:szCs w:val="18"/>
          <w:shd w:val="clear" w:color="auto" w:fill="EFEFEF"/>
          <w:lang w:val="en-US"/>
        </w:rPr>
        <w:t>permitted_organizations</w:t>
      </w:r>
      <w:proofErr w:type="spellEnd"/>
      <w:r w:rsidR="00571C2D"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 ["USA.NSA</w:t>
      </w:r>
      <w:r w:rsidR="00697BC4"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 xml:space="preserve">, </w:t>
      </w:r>
      <w:r w:rsidR="00697BC4"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USA.DHS"]</w:t>
      </w:r>
      <w:r w:rsidR="00571C2D" w:rsidRPr="00060E8B">
        <w:rPr>
          <w:rFonts w:ascii="Consolas" w:eastAsia="Consolas" w:hAnsi="Consolas" w:cs="Consolas"/>
          <w:iCs/>
          <w:color w:val="000000"/>
          <w:sz w:val="18"/>
          <w:szCs w:val="18"/>
          <w:shd w:val="clear" w:color="auto" w:fill="EFEFEF"/>
          <w:lang w:val="en-US"/>
        </w:rPr>
        <w:br/>
        <w:t xml:space="preserve">           </w:t>
      </w:r>
      <w:r w:rsidR="0021366E">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t>}</w:t>
      </w:r>
    </w:p>
    <w:p w14:paraId="2C01AE39" w14:textId="53CAC94B" w:rsidR="00571C2D" w:rsidRDefault="000B5069" w:rsidP="00571C2D">
      <w:pPr>
        <w:pBdr>
          <w:top w:val="nil"/>
          <w:left w:val="nil"/>
          <w:bottom w:val="nil"/>
          <w:right w:val="nil"/>
          <w:between w:val="nil"/>
        </w:pBdr>
      </w:pPr>
      <w:r>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iCs/>
          <w:color w:val="000000"/>
          <w:sz w:val="18"/>
          <w:szCs w:val="18"/>
          <w:shd w:val="clear" w:color="auto" w:fill="EFEFEF"/>
          <w:lang w:val="en-US"/>
        </w:rPr>
        <w:br/>
        <w:t>}</w:t>
      </w:r>
      <w:r w:rsidR="00571C2D" w:rsidRPr="00060E8B">
        <w:t>​</w:t>
      </w:r>
    </w:p>
    <w:p w14:paraId="6D543CBB" w14:textId="53AAC1CD" w:rsidR="004F43CF" w:rsidRDefault="004F43CF" w:rsidP="00571C2D">
      <w:pPr>
        <w:pBdr>
          <w:top w:val="nil"/>
          <w:left w:val="nil"/>
          <w:bottom w:val="nil"/>
          <w:right w:val="nil"/>
          <w:between w:val="nil"/>
        </w:pBdr>
      </w:pPr>
    </w:p>
    <w:p w14:paraId="58D9B6A7" w14:textId="03A85A5D" w:rsidR="004F43CF" w:rsidRPr="004F43CF" w:rsidRDefault="004F43CF" w:rsidP="004F4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Unclassified level with only the required properties present.</w:t>
      </w:r>
    </w:p>
    <w:p w14:paraId="324CBA0F" w14:textId="2D39E591" w:rsidR="00C00088" w:rsidRDefault="00C00088" w:rsidP="00571C2D">
      <w:pPr>
        <w:pBdr>
          <w:top w:val="nil"/>
          <w:left w:val="nil"/>
          <w:bottom w:val="nil"/>
          <w:right w:val="nil"/>
          <w:between w:val="nil"/>
        </w:pBdr>
      </w:pPr>
    </w:p>
    <w:p w14:paraId="260700D6" w14:textId="1AA9C526" w:rsidR="000B5069" w:rsidRDefault="00C00088" w:rsidP="000B5069">
      <w:pPr>
        <w:pBdr>
          <w:top w:val="nil"/>
          <w:left w:val="nil"/>
          <w:bottom w:val="nil"/>
          <w:right w:val="nil"/>
          <w:between w:val="nil"/>
        </w:pBdr>
        <w:rPr>
          <w:ins w:id="208" w:author="Rich Piazza" w:date="2021-01-28T14:38:00Z"/>
          <w:rFonts w:ascii="Consolas" w:eastAsia="Consolas" w:hAnsi="Consolas" w:cs="Consolas"/>
          <w:b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w:t>
      </w:r>
      <w:r w:rsidRPr="00C00088">
        <w:rPr>
          <w:rFonts w:ascii="Consolas" w:eastAsia="Consolas" w:hAnsi="Consolas" w:cs="Consolas"/>
          <w:iCs/>
          <w:color w:val="000000"/>
          <w:sz w:val="18"/>
          <w:szCs w:val="18"/>
          <w:shd w:val="clear" w:color="auto" w:fill="EFEFEF"/>
          <w:lang w:val="en-US"/>
        </w:rPr>
        <w:t>0b853b6b-82fd-4396-b239-2eed3dfc8f3f</w:t>
      </w:r>
      <w:r w:rsidRPr="00060E8B">
        <w:rPr>
          <w:rFonts w:ascii="Consolas" w:eastAsia="Consolas" w:hAnsi="Consolas" w:cs="Consolas"/>
          <w:iCs/>
          <w:color w:val="000000"/>
          <w:sz w:val="18"/>
          <w:szCs w:val="18"/>
          <w:shd w:val="clear" w:color="auto" w:fill="EFEFEF"/>
          <w:lang w:val="en-US"/>
        </w:rPr>
        <w:t>",</w:t>
      </w:r>
    </w:p>
    <w:p w14:paraId="333C34AB" w14:textId="7119CB6D" w:rsidR="000B5069" w:rsidRDefault="000B5069" w:rsidP="000B5069">
      <w:pPr>
        <w:pBdr>
          <w:top w:val="nil"/>
          <w:left w:val="nil"/>
          <w:bottom w:val="nil"/>
          <w:right w:val="nil"/>
          <w:between w:val="nil"/>
        </w:pBdr>
        <w:rPr>
          <w:ins w:id="209" w:author="Rich Piazza" w:date="2021-01-28T14:38:00Z"/>
          <w:rFonts w:ascii="Consolas" w:eastAsia="Consolas" w:hAnsi="Consolas" w:cs="Consolas"/>
          <w:iCs/>
          <w:color w:val="000000"/>
          <w:sz w:val="18"/>
          <w:szCs w:val="18"/>
          <w:shd w:val="clear" w:color="auto" w:fill="EFEFEF"/>
          <w:lang w:val="en-US"/>
        </w:rPr>
      </w:pPr>
      <w:ins w:id="210" w:author="Rich Piazza" w:date="2021-01-28T14:38:00Z">
        <w:r>
          <w:rPr>
            <w:rFonts w:ascii="Consolas" w:eastAsia="Consolas" w:hAnsi="Consolas" w:cs="Consolas"/>
            <w:b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w:t>
        </w:r>
        <w:r>
          <w:rPr>
            <w:rFonts w:ascii="Consolas" w:eastAsia="Consolas" w:hAnsi="Consolas" w:cs="Consolas"/>
            <w:iCs/>
            <w:color w:val="000000"/>
            <w:sz w:val="18"/>
            <w:szCs w:val="18"/>
            <w:shd w:val="clear" w:color="auto" w:fill="EFEFEF"/>
            <w:lang w:val="en-US"/>
          </w:rPr>
          <w:t>21</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02</w:t>
        </w:r>
        <w:r w:rsidRPr="00A7310D">
          <w:rPr>
            <w:rFonts w:ascii="Consolas" w:eastAsia="Consolas" w:hAnsi="Consolas" w:cs="Consolas"/>
            <w:iCs/>
            <w:color w:val="000000"/>
            <w:sz w:val="18"/>
            <w:szCs w:val="18"/>
            <w:shd w:val="clear" w:color="auto" w:fill="EFEFEF"/>
            <w:lang w:val="en-US"/>
          </w:rPr>
          <w:t>-01T00:00:00</w:t>
        </w:r>
        <w:r>
          <w:rPr>
            <w:rFonts w:ascii="Consolas" w:eastAsia="Consolas" w:hAnsi="Consolas" w:cs="Consolas"/>
            <w:iCs/>
            <w:color w:val="000000"/>
            <w:sz w:val="18"/>
            <w:szCs w:val="18"/>
            <w:shd w:val="clear" w:color="auto" w:fill="EFEFEF"/>
            <w:lang w:val="en-US"/>
          </w:rPr>
          <w:t>0</w:t>
        </w:r>
        <w:r w:rsidRPr="00A7310D">
          <w:rPr>
            <w:rFonts w:ascii="Consolas" w:eastAsia="Consolas" w:hAnsi="Consolas" w:cs="Consolas"/>
            <w:iCs/>
            <w:color w:val="000000"/>
            <w:sz w:val="18"/>
            <w:szCs w:val="18"/>
            <w:shd w:val="clear" w:color="auto" w:fill="EFEFEF"/>
            <w:lang w:val="en-US"/>
          </w:rPr>
          <w:t>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r>
          <w:rPr>
            <w:rFonts w:ascii="Consolas" w:eastAsia="Consolas" w:hAnsi="Consolas" w:cs="Consolas"/>
            <w:bCs/>
            <w:color w:val="000000"/>
            <w:sz w:val="18"/>
            <w:szCs w:val="18"/>
            <w:shd w:val="clear" w:color="auto" w:fill="EFEFEF"/>
            <w:lang w:val="en-US"/>
          </w:rPr>
          <w:t>extensions</w:t>
        </w:r>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ins>
    </w:p>
    <w:p w14:paraId="60613B62" w14:textId="606B7084" w:rsidR="004E1432" w:rsidRDefault="000B5069">
      <w:pPr>
        <w:pBdr>
          <w:top w:val="nil"/>
          <w:left w:val="nil"/>
          <w:bottom w:val="nil"/>
          <w:right w:val="nil"/>
          <w:between w:val="nil"/>
        </w:pBdr>
        <w:ind w:right="-900"/>
        <w:rPr>
          <w:ins w:id="211" w:author="Rich Piazza" w:date="2021-04-06T14:53:00Z"/>
          <w:rFonts w:ascii="Consolas" w:eastAsia="Consolas" w:hAnsi="Consolas" w:cs="Consolas"/>
          <w:iCs/>
          <w:color w:val="000000"/>
          <w:sz w:val="18"/>
          <w:szCs w:val="18"/>
          <w:shd w:val="clear" w:color="auto" w:fill="EFEFEF"/>
          <w:lang w:val="en-US"/>
        </w:rPr>
        <w:pPrChange w:id="212" w:author="Rich Piazza" w:date="2021-04-06T14:53:00Z">
          <w:pPr>
            <w:pBdr>
              <w:top w:val="nil"/>
              <w:left w:val="nil"/>
              <w:bottom w:val="nil"/>
              <w:right w:val="nil"/>
              <w:between w:val="nil"/>
            </w:pBdr>
          </w:pPr>
        </w:pPrChange>
      </w:pPr>
      <w:ins w:id="213" w:author="Rich Piazza" w:date="2021-01-28T14:38:00Z">
        <w:r>
          <w:rPr>
            <w:rFonts w:ascii="Consolas" w:eastAsia="Consolas" w:hAnsi="Consolas" w:cs="Consolas"/>
            <w:iCs/>
            <w:color w:val="000000"/>
            <w:sz w:val="18"/>
            <w:szCs w:val="18"/>
            <w:shd w:val="clear" w:color="auto" w:fill="EFEFEF"/>
            <w:lang w:val="en-US"/>
          </w:rPr>
          <w:t xml:space="preserve">    </w:t>
        </w:r>
      </w:ins>
      <w:ins w:id="214" w:author="Rich Piazza" w:date="2021-01-28T14:40:00Z">
        <w:r>
          <w:rPr>
            <w:rFonts w:ascii="Consolas" w:eastAsia="Consolas" w:hAnsi="Consolas" w:cs="Consolas"/>
            <w:iCs/>
            <w:color w:val="000000"/>
            <w:sz w:val="18"/>
            <w:szCs w:val="18"/>
            <w:shd w:val="clear" w:color="auto" w:fill="EFEFEF"/>
            <w:lang w:val="en-US"/>
          </w:rPr>
          <w:t xml:space="preserve">   </w:t>
        </w:r>
      </w:ins>
      <w:ins w:id="215" w:author="Rich Piazza" w:date="2021-01-28T14:38:00Z">
        <w:r w:rsidRPr="00A7310D">
          <w:rPr>
            <w:rFonts w:ascii="Consolas" w:eastAsia="Consolas" w:hAnsi="Consolas" w:cs="Consolas"/>
            <w:iCs/>
            <w:color w:val="000000"/>
            <w:sz w:val="18"/>
            <w:szCs w:val="18"/>
            <w:shd w:val="clear" w:color="auto" w:fill="EFEFEF"/>
            <w:lang w:val="en-US"/>
          </w:rPr>
          <w:t>"</w:t>
        </w:r>
        <w:r w:rsidRPr="003E0985">
          <w:rPr>
            <w:rFonts w:ascii="Consolas" w:eastAsia="Times New Roman" w:hAnsi="Consolas" w:cs="Consolas"/>
            <w:color w:val="008080"/>
            <w:sz w:val="18"/>
            <w:szCs w:val="18"/>
            <w:lang w:val="en-US"/>
          </w:rPr>
          <w:t>extension-definition--3a65884d-005a-4290-8335-cb2d778a83ce</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 {</w:t>
        </w:r>
      </w:ins>
      <w:del w:id="216" w:author="Rich Piazza" w:date="2021-01-28T14:38:00Z">
        <w:r w:rsidR="00C00088" w:rsidRPr="00060E8B" w:rsidDel="000B5069">
          <w:rPr>
            <w:rFonts w:ascii="Consolas" w:eastAsia="Consolas" w:hAnsi="Consolas" w:cs="Consolas"/>
            <w:color w:val="000000"/>
            <w:sz w:val="18"/>
            <w:szCs w:val="18"/>
            <w:shd w:val="clear" w:color="auto" w:fill="EFEFEF"/>
            <w:lang w:val="en-US"/>
          </w:rPr>
          <w:delText>"created"</w:delText>
        </w:r>
        <w:r w:rsidR="00C00088" w:rsidRPr="00060E8B" w:rsidDel="000B5069">
          <w:rPr>
            <w:rFonts w:ascii="Consolas" w:eastAsia="Consolas" w:hAnsi="Consolas" w:cs="Consolas"/>
            <w:iCs/>
            <w:color w:val="000000"/>
            <w:sz w:val="18"/>
            <w:szCs w:val="18"/>
            <w:shd w:val="clear" w:color="auto" w:fill="EFEFEF"/>
            <w:lang w:val="en-US"/>
          </w:rPr>
          <w:delText>: "2018-10-01T00:00:00Z",</w:delText>
        </w:r>
        <w:r w:rsidR="00C00088" w:rsidRPr="00060E8B" w:rsidDel="000B5069">
          <w:rPr>
            <w:rFonts w:ascii="Consolas" w:eastAsia="Consolas" w:hAnsi="Consolas" w:cs="Consolas"/>
            <w:iCs/>
            <w:color w:val="000000"/>
            <w:sz w:val="18"/>
            <w:szCs w:val="18"/>
            <w:shd w:val="clear" w:color="auto" w:fill="EFEFEF"/>
            <w:lang w:val="en-US"/>
          </w:rPr>
          <w:br/>
          <w:delText xml:space="preserve">    </w:delText>
        </w:r>
        <w:r w:rsidR="00C00088" w:rsidRPr="00060E8B" w:rsidDel="000B5069">
          <w:rPr>
            <w:rFonts w:ascii="Consolas" w:eastAsia="Consolas" w:hAnsi="Consolas" w:cs="Consolas"/>
            <w:color w:val="000000"/>
            <w:sz w:val="18"/>
            <w:szCs w:val="18"/>
            <w:shd w:val="clear" w:color="auto" w:fill="EFEFEF"/>
            <w:lang w:val="en-US"/>
          </w:rPr>
          <w:delText>"definition_type"</w:delText>
        </w:r>
        <w:r w:rsidR="00C00088" w:rsidRPr="00060E8B" w:rsidDel="000B5069">
          <w:rPr>
            <w:rFonts w:ascii="Consolas" w:eastAsia="Consolas" w:hAnsi="Consolas" w:cs="Consolas"/>
            <w:iCs/>
            <w:color w:val="000000"/>
            <w:sz w:val="18"/>
            <w:szCs w:val="18"/>
            <w:shd w:val="clear" w:color="auto" w:fill="EFEFEF"/>
            <w:lang w:val="en-US"/>
          </w:rPr>
          <w:delText>: "x-isa-acs-3-0</w:delText>
        </w:r>
        <w:r w:rsidR="002866AC" w:rsidDel="000B5069">
          <w:rPr>
            <w:rFonts w:ascii="Consolas" w:eastAsia="Consolas" w:hAnsi="Consolas" w:cs="Consolas"/>
            <w:iCs/>
            <w:color w:val="000000"/>
            <w:sz w:val="18"/>
            <w:szCs w:val="18"/>
            <w:shd w:val="clear" w:color="auto" w:fill="EFEFEF"/>
            <w:lang w:val="en-US"/>
          </w:rPr>
          <w:delText>"</w:delText>
        </w:r>
        <w:r w:rsidR="00C00088" w:rsidRPr="00060E8B" w:rsidDel="000B5069">
          <w:rPr>
            <w:rFonts w:ascii="Consolas" w:eastAsia="Consolas" w:hAnsi="Consolas" w:cs="Consolas"/>
            <w:iCs/>
            <w:color w:val="000000"/>
            <w:sz w:val="18"/>
            <w:szCs w:val="18"/>
            <w:shd w:val="clear" w:color="auto" w:fill="EFEFEF"/>
            <w:lang w:val="en-US"/>
          </w:rPr>
          <w:delText xml:space="preserve">, </w:delText>
        </w:r>
        <w:r w:rsidR="00C00088" w:rsidRPr="00060E8B" w:rsidDel="000B5069">
          <w:rPr>
            <w:rFonts w:ascii="Consolas" w:eastAsia="Consolas" w:hAnsi="Consolas" w:cs="Consolas"/>
            <w:iCs/>
            <w:color w:val="000000"/>
            <w:sz w:val="18"/>
            <w:szCs w:val="18"/>
            <w:shd w:val="clear" w:color="auto" w:fill="EFEFEF"/>
            <w:lang w:val="en-US"/>
          </w:rPr>
          <w:br/>
          <w:delText xml:space="preserve">    </w:delText>
        </w:r>
        <w:r w:rsidR="00C00088" w:rsidRPr="00060E8B" w:rsidDel="000B5069">
          <w:rPr>
            <w:rFonts w:ascii="Consolas" w:eastAsia="Consolas" w:hAnsi="Consolas" w:cs="Consolas"/>
            <w:color w:val="000000"/>
            <w:sz w:val="18"/>
            <w:szCs w:val="18"/>
            <w:shd w:val="clear" w:color="auto" w:fill="EFEFEF"/>
            <w:lang w:val="en-US"/>
          </w:rPr>
          <w:delText>"definition"</w:delText>
        </w:r>
        <w:r w:rsidR="00C00088" w:rsidRPr="00060E8B" w:rsidDel="000B5069">
          <w:rPr>
            <w:rFonts w:ascii="Consolas" w:eastAsia="Consolas" w:hAnsi="Consolas" w:cs="Consolas"/>
            <w:iCs/>
            <w:color w:val="000000"/>
            <w:sz w:val="18"/>
            <w:szCs w:val="18"/>
            <w:shd w:val="clear" w:color="auto" w:fill="EFEFEF"/>
            <w:lang w:val="en-US"/>
          </w:rPr>
          <w:delText>: {</w:delText>
        </w:r>
        <w:r w:rsidR="00C00088" w:rsidRPr="00060E8B" w:rsidDel="000B5069">
          <w:rPr>
            <w:rFonts w:ascii="Consolas" w:eastAsia="Consolas" w:hAnsi="Consolas" w:cs="Consolas"/>
            <w:iCs/>
            <w:color w:val="000000"/>
            <w:sz w:val="18"/>
            <w:szCs w:val="18"/>
            <w:shd w:val="clear" w:color="auto" w:fill="EFEFEF"/>
            <w:lang w:val="en-US"/>
          </w:rPr>
          <w:br/>
          <w:delText xml:space="preserve">          </w:delText>
        </w:r>
        <w:r w:rsidR="00C00088" w:rsidRPr="00060E8B" w:rsidDel="000B5069">
          <w:rPr>
            <w:rFonts w:ascii="Consolas" w:eastAsia="Consolas" w:hAnsi="Consolas" w:cs="Consolas"/>
            <w:color w:val="000000"/>
            <w:sz w:val="18"/>
            <w:szCs w:val="18"/>
            <w:shd w:val="clear" w:color="auto" w:fill="EFEFEF"/>
            <w:lang w:val="en-US"/>
          </w:rPr>
          <w:delText>"sep_version"</w:delText>
        </w:r>
        <w:r w:rsidR="00C00088" w:rsidRPr="00060E8B" w:rsidDel="000B5069">
          <w:rPr>
            <w:rFonts w:ascii="Consolas" w:eastAsia="Consolas" w:hAnsi="Consolas" w:cs="Consolas"/>
            <w:iCs/>
            <w:color w:val="000000"/>
            <w:sz w:val="18"/>
            <w:szCs w:val="18"/>
            <w:shd w:val="clear" w:color="auto" w:fill="EFEFEF"/>
            <w:lang w:val="en-US"/>
          </w:rPr>
          <w:delText>: 1,</w:delText>
        </w:r>
      </w:del>
    </w:p>
    <w:p w14:paraId="27E391E8" w14:textId="7938D734" w:rsidR="004E1432" w:rsidRPr="004E1432" w:rsidRDefault="004E1432">
      <w:pPr>
        <w:spacing w:line="240" w:lineRule="auto"/>
        <w:rPr>
          <w:rFonts w:ascii="Times New Roman" w:eastAsia="Times New Roman" w:hAnsi="Times New Roman" w:cs="Times New Roman"/>
          <w:sz w:val="24"/>
          <w:szCs w:val="24"/>
          <w:lang w:val="en-US"/>
          <w:rPrChange w:id="217" w:author="Rich Piazza" w:date="2021-04-06T14:53:00Z">
            <w:rPr>
              <w:rFonts w:ascii="Consolas" w:eastAsia="Consolas" w:hAnsi="Consolas" w:cs="Consolas"/>
              <w:iCs/>
              <w:color w:val="000000"/>
              <w:sz w:val="18"/>
              <w:szCs w:val="18"/>
              <w:shd w:val="clear" w:color="auto" w:fill="EFEFEF"/>
              <w:lang w:val="en-US"/>
            </w:rPr>
          </w:rPrChange>
        </w:rPr>
        <w:pPrChange w:id="218" w:author="Rich Piazza" w:date="2021-04-06T14:53:00Z">
          <w:pPr>
            <w:pBdr>
              <w:top w:val="nil"/>
              <w:left w:val="nil"/>
              <w:bottom w:val="nil"/>
              <w:right w:val="nil"/>
              <w:between w:val="nil"/>
            </w:pBdr>
            <w:ind w:right="-900"/>
          </w:pPr>
        </w:pPrChange>
      </w:pPr>
      <w:ins w:id="219" w:author="Rich Piazza" w:date="2021-04-06T14:53:00Z">
        <w:r w:rsidRPr="004E1432">
          <w:rPr>
            <w:rFonts w:ascii="Consolas" w:eastAsia="Times New Roman" w:hAnsi="Consolas" w:cs="Consolas"/>
            <w:color w:val="000000"/>
            <w:sz w:val="18"/>
            <w:szCs w:val="18"/>
            <w:shd w:val="clear" w:color="auto" w:fill="EFEFEF"/>
            <w:lang w:val="en-US"/>
          </w:rPr>
          <w:t>      </w:t>
        </w:r>
        <w:r>
          <w:rPr>
            <w:rFonts w:ascii="Consolas" w:eastAsia="Times New Roman" w:hAnsi="Consolas" w:cs="Consolas"/>
            <w:color w:val="000000"/>
            <w:sz w:val="18"/>
            <w:szCs w:val="18"/>
            <w:shd w:val="clear" w:color="auto" w:fill="EFEFEF"/>
            <w:lang w:val="en-US"/>
          </w:rPr>
          <w:tab/>
          <w:t xml:space="preserve">   </w:t>
        </w:r>
        <w:r w:rsidRPr="004E1432">
          <w:rPr>
            <w:rFonts w:ascii="Consolas" w:eastAsia="Times New Roman" w:hAnsi="Consolas" w:cs="Consolas"/>
            <w:color w:val="000000"/>
            <w:sz w:val="18"/>
            <w:szCs w:val="18"/>
            <w:shd w:val="clear" w:color="auto" w:fill="EFEFEF"/>
            <w:lang w:val="en-US"/>
          </w:rPr>
          <w:t>"</w:t>
        </w:r>
        <w:proofErr w:type="spellStart"/>
        <w:r w:rsidRPr="004E1432">
          <w:rPr>
            <w:rFonts w:ascii="Consolas" w:eastAsia="Times New Roman" w:hAnsi="Consolas" w:cs="Consolas"/>
            <w:color w:val="000000"/>
            <w:sz w:val="18"/>
            <w:szCs w:val="18"/>
            <w:shd w:val="clear" w:color="auto" w:fill="EFEFEF"/>
            <w:lang w:val="en-US"/>
          </w:rPr>
          <w:t>extension_type</w:t>
        </w:r>
        <w:proofErr w:type="spellEnd"/>
        <w:r w:rsidRPr="004E1432">
          <w:rPr>
            <w:rFonts w:ascii="Consolas" w:eastAsia="Times New Roman" w:hAnsi="Consolas" w:cs="Consolas"/>
            <w:color w:val="000000"/>
            <w:sz w:val="18"/>
            <w:szCs w:val="18"/>
            <w:shd w:val="clear" w:color="auto" w:fill="EFEFEF"/>
            <w:lang w:val="en-US"/>
          </w:rPr>
          <w:t>": "</w:t>
        </w:r>
        <w:proofErr w:type="spellStart"/>
        <w:r w:rsidRPr="004E1432">
          <w:rPr>
            <w:rFonts w:ascii="Consolas" w:eastAsia="Times New Roman" w:hAnsi="Consolas" w:cs="Consolas"/>
            <w:color w:val="000000"/>
            <w:sz w:val="18"/>
            <w:szCs w:val="18"/>
            <w:shd w:val="clear" w:color="auto" w:fill="EFEFEF"/>
            <w:lang w:val="en-US"/>
          </w:rPr>
          <w:t>property_extension</w:t>
        </w:r>
        <w:proofErr w:type="spellEnd"/>
        <w:r w:rsidRPr="004E1432">
          <w:rPr>
            <w:rFonts w:ascii="Consolas" w:eastAsia="Times New Roman" w:hAnsi="Consolas" w:cs="Consolas"/>
            <w:color w:val="000000"/>
            <w:sz w:val="18"/>
            <w:szCs w:val="18"/>
            <w:shd w:val="clear" w:color="auto" w:fill="EFEFEF"/>
            <w:lang w:val="en-US"/>
          </w:rPr>
          <w:t>",</w:t>
        </w:r>
      </w:ins>
    </w:p>
    <w:p w14:paraId="3A7866C5" w14:textId="7DFCF3CE" w:rsidR="00C00088" w:rsidRDefault="000B5069"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C00088" w:rsidRPr="00060E8B">
        <w:rPr>
          <w:rFonts w:ascii="Consolas" w:eastAsia="Consolas" w:hAnsi="Consolas" w:cs="Consolas"/>
          <w:color w:val="000000"/>
          <w:sz w:val="18"/>
          <w:szCs w:val="18"/>
          <w:shd w:val="clear" w:color="auto" w:fill="EFEFEF"/>
          <w:lang w:val="en-US"/>
        </w:rPr>
        <w:t>"identifier"</w:t>
      </w:r>
      <w:r w:rsidR="00C00088" w:rsidRPr="00060E8B">
        <w:rPr>
          <w:rFonts w:ascii="Consolas" w:eastAsia="Consolas" w:hAnsi="Consolas" w:cs="Consolas"/>
          <w:iCs/>
          <w:color w:val="000000"/>
          <w:sz w:val="18"/>
          <w:szCs w:val="18"/>
          <w:shd w:val="clear" w:color="auto" w:fill="EFEFEF"/>
          <w:lang w:val="en-US"/>
        </w:rPr>
        <w:t>: "</w:t>
      </w:r>
      <w:proofErr w:type="gramStart"/>
      <w:r w:rsidR="00C00088" w:rsidRPr="00060E8B">
        <w:rPr>
          <w:rFonts w:ascii="Consolas" w:eastAsia="Consolas" w:hAnsi="Consolas" w:cs="Consolas"/>
          <w:iCs/>
          <w:color w:val="000000"/>
          <w:sz w:val="18"/>
          <w:szCs w:val="18"/>
          <w:shd w:val="clear" w:color="auto" w:fill="EFEFEF"/>
          <w:lang w:val="en-US"/>
        </w:rPr>
        <w:t>isa:guide</w:t>
      </w:r>
      <w:proofErr w:type="gramEnd"/>
      <w:r w:rsidR="00C00088" w:rsidRPr="00060E8B">
        <w:rPr>
          <w:rFonts w:ascii="Consolas" w:eastAsia="Consolas" w:hAnsi="Consolas" w:cs="Consolas"/>
          <w:iCs/>
          <w:color w:val="000000"/>
          <w:sz w:val="18"/>
          <w:szCs w:val="18"/>
          <w:shd w:val="clear" w:color="auto" w:fill="EFEFEF"/>
          <w:lang w:val="en-US"/>
        </w:rPr>
        <w:t>.19001.ACS3-</w:t>
      </w:r>
      <w:r w:rsidR="00C00088" w:rsidRPr="00C00088">
        <w:rPr>
          <w:rFonts w:ascii="Consolas" w:eastAsia="Consolas" w:hAnsi="Consolas" w:cs="Consolas"/>
          <w:iCs/>
          <w:color w:val="000000"/>
          <w:sz w:val="18"/>
          <w:szCs w:val="18"/>
          <w:shd w:val="clear" w:color="auto" w:fill="EFEFEF"/>
          <w:lang w:val="en-US"/>
        </w:rPr>
        <w:t>c4438c90-94c5-445c-8d05-162b1d135f26</w:t>
      </w:r>
      <w:r w:rsidR="00C00088" w:rsidRPr="00060E8B">
        <w:rPr>
          <w:rFonts w:ascii="Consolas" w:eastAsia="Consolas" w:hAnsi="Consolas" w:cs="Consolas"/>
          <w:iCs/>
          <w:color w:val="000000"/>
          <w:sz w:val="18"/>
          <w:szCs w:val="18"/>
          <w:shd w:val="clear" w:color="auto" w:fill="EFEFEF"/>
          <w:lang w:val="en-US"/>
        </w:rPr>
        <w:t>",</w:t>
      </w:r>
      <w:r w:rsidR="00C00088" w:rsidRPr="00060E8B">
        <w:rPr>
          <w:rFonts w:ascii="Consolas" w:eastAsia="Consolas" w:hAnsi="Consolas" w:cs="Consolas"/>
          <w:iCs/>
          <w:color w:val="000000"/>
          <w:sz w:val="18"/>
          <w:szCs w:val="18"/>
          <w:shd w:val="clear" w:color="auto" w:fill="EFEFEF"/>
          <w:lang w:val="en-US"/>
        </w:rPr>
        <w:br/>
        <w:t xml:space="preserve">          </w:t>
      </w:r>
      <w:r w:rsidR="00C00088" w:rsidRPr="00060E8B">
        <w:rPr>
          <w:rFonts w:ascii="Consolas" w:eastAsia="Consolas" w:hAnsi="Consolas" w:cs="Consolas"/>
          <w:color w:val="000000"/>
          <w:sz w:val="18"/>
          <w:szCs w:val="18"/>
          <w:shd w:val="clear" w:color="auto" w:fill="EFEFEF"/>
          <w:lang w:val="en-US"/>
        </w:rPr>
        <w:t>"</w:t>
      </w:r>
      <w:proofErr w:type="spellStart"/>
      <w:r w:rsidR="00C00088" w:rsidRPr="00060E8B">
        <w:rPr>
          <w:rFonts w:ascii="Consolas" w:eastAsia="Consolas" w:hAnsi="Consolas" w:cs="Consolas"/>
          <w:color w:val="000000"/>
          <w:sz w:val="18"/>
          <w:szCs w:val="18"/>
          <w:shd w:val="clear" w:color="auto" w:fill="EFEFEF"/>
          <w:lang w:val="en-US"/>
        </w:rPr>
        <w:t>create_date_time</w:t>
      </w:r>
      <w:proofErr w:type="spellEnd"/>
      <w:r w:rsidR="00C00088" w:rsidRPr="00060E8B">
        <w:rPr>
          <w:rFonts w:ascii="Consolas" w:eastAsia="Consolas" w:hAnsi="Consolas" w:cs="Consolas"/>
          <w:color w:val="000000"/>
          <w:sz w:val="18"/>
          <w:szCs w:val="18"/>
          <w:shd w:val="clear" w:color="auto" w:fill="EFEFEF"/>
          <w:lang w:val="en-US"/>
        </w:rPr>
        <w:t>"</w:t>
      </w:r>
      <w:r w:rsidR="00C00088" w:rsidRPr="00060E8B">
        <w:rPr>
          <w:rFonts w:ascii="Consolas" w:eastAsia="Consolas" w:hAnsi="Consolas" w:cs="Consolas"/>
          <w:iCs/>
          <w:color w:val="000000"/>
          <w:sz w:val="18"/>
          <w:szCs w:val="18"/>
          <w:shd w:val="clear" w:color="auto" w:fill="EFEFEF"/>
          <w:lang w:val="en-US"/>
        </w:rPr>
        <w:t>: "201</w:t>
      </w:r>
      <w:r w:rsidR="00C00088">
        <w:rPr>
          <w:rFonts w:ascii="Consolas" w:eastAsia="Consolas" w:hAnsi="Consolas" w:cs="Consolas"/>
          <w:iCs/>
          <w:color w:val="000000"/>
          <w:sz w:val="18"/>
          <w:szCs w:val="18"/>
          <w:shd w:val="clear" w:color="auto" w:fill="EFEFEF"/>
          <w:lang w:val="en-US"/>
        </w:rPr>
        <w:t>8</w:t>
      </w:r>
      <w:r w:rsidR="00C00088" w:rsidRPr="00060E8B">
        <w:rPr>
          <w:rFonts w:ascii="Consolas" w:eastAsia="Consolas" w:hAnsi="Consolas" w:cs="Consolas"/>
          <w:iCs/>
          <w:color w:val="000000"/>
          <w:sz w:val="18"/>
          <w:szCs w:val="18"/>
          <w:shd w:val="clear" w:color="auto" w:fill="EFEFEF"/>
          <w:lang w:val="en-US"/>
        </w:rPr>
        <w:t>-0</w:t>
      </w:r>
      <w:r w:rsidR="00C00088">
        <w:rPr>
          <w:rFonts w:ascii="Consolas" w:eastAsia="Consolas" w:hAnsi="Consolas" w:cs="Consolas"/>
          <w:iCs/>
          <w:color w:val="000000"/>
          <w:sz w:val="18"/>
          <w:szCs w:val="18"/>
          <w:shd w:val="clear" w:color="auto" w:fill="EFEFEF"/>
          <w:lang w:val="en-US"/>
        </w:rPr>
        <w:t>9</w:t>
      </w:r>
      <w:r w:rsidR="00C00088" w:rsidRPr="00060E8B">
        <w:rPr>
          <w:rFonts w:ascii="Consolas" w:eastAsia="Consolas" w:hAnsi="Consolas" w:cs="Consolas"/>
          <w:iCs/>
          <w:color w:val="000000"/>
          <w:sz w:val="18"/>
          <w:szCs w:val="18"/>
          <w:shd w:val="clear" w:color="auto" w:fill="EFEFEF"/>
          <w:lang w:val="en-US"/>
        </w:rPr>
        <w:t>-</w:t>
      </w:r>
      <w:r w:rsidR="00C00088">
        <w:rPr>
          <w:rFonts w:ascii="Consolas" w:eastAsia="Consolas" w:hAnsi="Consolas" w:cs="Consolas"/>
          <w:iCs/>
          <w:color w:val="000000"/>
          <w:sz w:val="18"/>
          <w:szCs w:val="18"/>
          <w:shd w:val="clear" w:color="auto" w:fill="EFEFEF"/>
          <w:lang w:val="en-US"/>
        </w:rPr>
        <w:t>0</w:t>
      </w:r>
      <w:r w:rsidR="00C00088" w:rsidRPr="00060E8B">
        <w:rPr>
          <w:rFonts w:ascii="Consolas" w:eastAsia="Consolas" w:hAnsi="Consolas" w:cs="Consolas"/>
          <w:iCs/>
          <w:color w:val="000000"/>
          <w:sz w:val="18"/>
          <w:szCs w:val="18"/>
          <w:shd w:val="clear" w:color="auto" w:fill="EFEFEF"/>
          <w:lang w:val="en-US"/>
        </w:rPr>
        <w:t>7T1</w:t>
      </w:r>
      <w:r w:rsidR="00C00088">
        <w:rPr>
          <w:rFonts w:ascii="Consolas" w:eastAsia="Consolas" w:hAnsi="Consolas" w:cs="Consolas"/>
          <w:iCs/>
          <w:color w:val="000000"/>
          <w:sz w:val="18"/>
          <w:szCs w:val="18"/>
          <w:shd w:val="clear" w:color="auto" w:fill="EFEFEF"/>
          <w:lang w:val="en-US"/>
        </w:rPr>
        <w:t>2</w:t>
      </w:r>
      <w:r w:rsidR="00C00088" w:rsidRPr="00060E8B">
        <w:rPr>
          <w:rFonts w:ascii="Consolas" w:eastAsia="Consolas" w:hAnsi="Consolas" w:cs="Consolas"/>
          <w:iCs/>
          <w:color w:val="000000"/>
          <w:sz w:val="18"/>
          <w:szCs w:val="18"/>
          <w:shd w:val="clear" w:color="auto" w:fill="EFEFEF"/>
          <w:lang w:val="en-US"/>
        </w:rPr>
        <w:t>:1</w:t>
      </w:r>
      <w:r w:rsidR="00C00088">
        <w:rPr>
          <w:rFonts w:ascii="Consolas" w:eastAsia="Consolas" w:hAnsi="Consolas" w:cs="Consolas"/>
          <w:iCs/>
          <w:color w:val="000000"/>
          <w:sz w:val="18"/>
          <w:szCs w:val="18"/>
          <w:shd w:val="clear" w:color="auto" w:fill="EFEFEF"/>
          <w:lang w:val="en-US"/>
        </w:rPr>
        <w:t>7</w:t>
      </w:r>
      <w:r w:rsidR="00C00088" w:rsidRPr="00060E8B">
        <w:rPr>
          <w:rFonts w:ascii="Consolas" w:eastAsia="Consolas" w:hAnsi="Consolas" w:cs="Consolas"/>
          <w:iCs/>
          <w:color w:val="000000"/>
          <w:sz w:val="18"/>
          <w:szCs w:val="18"/>
          <w:shd w:val="clear" w:color="auto" w:fill="EFEFEF"/>
          <w:lang w:val="en-US"/>
        </w:rPr>
        <w:t>:</w:t>
      </w:r>
      <w:r w:rsidR="00C00088">
        <w:rPr>
          <w:rFonts w:ascii="Consolas" w:eastAsia="Consolas" w:hAnsi="Consolas" w:cs="Consolas"/>
          <w:iCs/>
          <w:color w:val="000000"/>
          <w:sz w:val="18"/>
          <w:szCs w:val="18"/>
          <w:shd w:val="clear" w:color="auto" w:fill="EFEFEF"/>
          <w:lang w:val="en-US"/>
        </w:rPr>
        <w:t>4</w:t>
      </w:r>
      <w:r w:rsidR="00C00088" w:rsidRPr="00060E8B">
        <w:rPr>
          <w:rFonts w:ascii="Consolas" w:eastAsia="Consolas" w:hAnsi="Consolas" w:cs="Consolas"/>
          <w:iCs/>
          <w:color w:val="000000"/>
          <w:sz w:val="18"/>
          <w:szCs w:val="18"/>
          <w:shd w:val="clear" w:color="auto" w:fill="EFEFEF"/>
          <w:lang w:val="en-US"/>
        </w:rPr>
        <w:t>6.7</w:t>
      </w:r>
      <w:r w:rsidR="00C00088">
        <w:rPr>
          <w:rFonts w:ascii="Consolas" w:eastAsia="Consolas" w:hAnsi="Consolas" w:cs="Consolas"/>
          <w:iCs/>
          <w:color w:val="000000"/>
          <w:sz w:val="18"/>
          <w:szCs w:val="18"/>
          <w:shd w:val="clear" w:color="auto" w:fill="EFEFEF"/>
          <w:lang w:val="en-US"/>
        </w:rPr>
        <w:t>9</w:t>
      </w:r>
      <w:r w:rsidR="00C00088" w:rsidRPr="00060E8B">
        <w:rPr>
          <w:rFonts w:ascii="Consolas" w:eastAsia="Consolas" w:hAnsi="Consolas" w:cs="Consolas"/>
          <w:iCs/>
          <w:color w:val="000000"/>
          <w:sz w:val="18"/>
          <w:szCs w:val="18"/>
          <w:shd w:val="clear" w:color="auto" w:fill="EFEFEF"/>
          <w:lang w:val="en-US"/>
        </w:rPr>
        <w:t>3Z",</w:t>
      </w:r>
      <w:r w:rsidR="00C00088" w:rsidRPr="00060E8B">
        <w:rPr>
          <w:rFonts w:ascii="Consolas" w:eastAsia="Consolas" w:hAnsi="Consolas" w:cs="Consolas"/>
          <w:iCs/>
          <w:color w:val="000000"/>
          <w:sz w:val="18"/>
          <w:szCs w:val="18"/>
          <w:shd w:val="clear" w:color="auto" w:fill="EFEFEF"/>
          <w:lang w:val="en-US"/>
        </w:rPr>
        <w:br/>
        <w:t xml:space="preserve">          </w:t>
      </w:r>
      <w:r w:rsidR="00C00088" w:rsidRPr="00060E8B">
        <w:rPr>
          <w:rFonts w:ascii="Consolas" w:eastAsia="Consolas" w:hAnsi="Consolas" w:cs="Consolas"/>
          <w:color w:val="000000"/>
          <w:sz w:val="18"/>
          <w:szCs w:val="18"/>
          <w:shd w:val="clear" w:color="auto" w:fill="EFEFEF"/>
          <w:lang w:val="en-US"/>
        </w:rPr>
        <w:t>"</w:t>
      </w:r>
      <w:proofErr w:type="spellStart"/>
      <w:r w:rsidR="00C00088" w:rsidRPr="00060E8B">
        <w:rPr>
          <w:rFonts w:ascii="Consolas" w:eastAsia="Consolas" w:hAnsi="Consolas" w:cs="Consolas"/>
          <w:color w:val="000000"/>
          <w:sz w:val="18"/>
          <w:szCs w:val="18"/>
          <w:shd w:val="clear" w:color="auto" w:fill="EFEFEF"/>
          <w:lang w:val="en-US"/>
        </w:rPr>
        <w:t>responsible_entity_custodian</w:t>
      </w:r>
      <w:proofErr w:type="spellEnd"/>
      <w:r w:rsidR="00C00088" w:rsidRPr="00060E8B">
        <w:rPr>
          <w:rFonts w:ascii="Consolas" w:eastAsia="Consolas" w:hAnsi="Consolas" w:cs="Consolas"/>
          <w:color w:val="000000"/>
          <w:sz w:val="18"/>
          <w:szCs w:val="18"/>
          <w:shd w:val="clear" w:color="auto" w:fill="EFEFEF"/>
          <w:lang w:val="en-US"/>
        </w:rPr>
        <w:t>"</w:t>
      </w:r>
      <w:r w:rsidR="00C00088" w:rsidRPr="00060E8B">
        <w:rPr>
          <w:rFonts w:ascii="Consolas" w:eastAsia="Consolas" w:hAnsi="Consolas" w:cs="Consolas"/>
          <w:iCs/>
          <w:color w:val="000000"/>
          <w:sz w:val="18"/>
          <w:szCs w:val="18"/>
          <w:shd w:val="clear" w:color="auto" w:fill="EFEFEF"/>
          <w:lang w:val="en-US"/>
        </w:rPr>
        <w:t>: "USA.NSA",</w:t>
      </w:r>
      <w:r w:rsidR="00C00088" w:rsidRPr="00060E8B">
        <w:rPr>
          <w:rFonts w:ascii="Consolas" w:eastAsia="Consolas" w:hAnsi="Consolas" w:cs="Consolas"/>
          <w:iCs/>
          <w:color w:val="000000"/>
          <w:sz w:val="18"/>
          <w:szCs w:val="18"/>
          <w:shd w:val="clear" w:color="auto" w:fill="EFEFEF"/>
          <w:lang w:val="en-US"/>
        </w:rPr>
        <w:br/>
        <w:t xml:space="preserve">          </w:t>
      </w:r>
      <w:r w:rsidR="00C00088" w:rsidRPr="00060E8B">
        <w:rPr>
          <w:rFonts w:ascii="Consolas" w:eastAsia="Consolas" w:hAnsi="Consolas" w:cs="Consolas"/>
          <w:color w:val="000000"/>
          <w:sz w:val="18"/>
          <w:szCs w:val="18"/>
          <w:shd w:val="clear" w:color="auto" w:fill="EFEFEF"/>
          <w:lang w:val="en-US"/>
        </w:rPr>
        <w:t>"</w:t>
      </w:r>
      <w:proofErr w:type="spellStart"/>
      <w:r w:rsidR="00C00088" w:rsidRPr="00060E8B">
        <w:rPr>
          <w:rFonts w:ascii="Consolas" w:eastAsia="Consolas" w:hAnsi="Consolas" w:cs="Consolas"/>
          <w:color w:val="000000"/>
          <w:sz w:val="18"/>
          <w:szCs w:val="18"/>
          <w:shd w:val="clear" w:color="auto" w:fill="EFEFEF"/>
          <w:lang w:val="en-US"/>
        </w:rPr>
        <w:t>authority_reference</w:t>
      </w:r>
      <w:proofErr w:type="spellEnd"/>
      <w:r w:rsidR="00C00088" w:rsidRPr="00060E8B">
        <w:rPr>
          <w:rFonts w:ascii="Consolas" w:eastAsia="Consolas" w:hAnsi="Consolas" w:cs="Consolas"/>
          <w:color w:val="000000"/>
          <w:sz w:val="18"/>
          <w:szCs w:val="18"/>
          <w:shd w:val="clear" w:color="auto" w:fill="EFEFEF"/>
          <w:lang w:val="en-US"/>
        </w:rPr>
        <w:t>"</w:t>
      </w:r>
      <w:r w:rsidR="00C00088" w:rsidRPr="00060E8B">
        <w:rPr>
          <w:rFonts w:ascii="Consolas" w:eastAsia="Consolas" w:hAnsi="Consolas" w:cs="Consolas"/>
          <w:iCs/>
          <w:color w:val="000000"/>
          <w:sz w:val="18"/>
          <w:szCs w:val="18"/>
          <w:shd w:val="clear" w:color="auto" w:fill="EFEFEF"/>
          <w:lang w:val="en-US"/>
        </w:rPr>
        <w:t>: "urn:isa:authority:CFR2013_32_2_236",</w:t>
      </w:r>
    </w:p>
    <w:p w14:paraId="0589E1A3" w14:textId="6C221E18"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AB0865">
        <w:rPr>
          <w:rFonts w:ascii="Consolas" w:eastAsia="Consolas" w:hAnsi="Consolas" w:cs="Consolas"/>
          <w:iCs/>
          <w:sz w:val="18"/>
          <w:szCs w:val="18"/>
          <w:shd w:val="clear" w:color="auto" w:fill="EFEFEF"/>
        </w:rPr>
        <w:t>permit</w:t>
      </w:r>
      <w:r w:rsidRPr="00905653">
        <w:rPr>
          <w:rFonts w:ascii="Consolas" w:eastAsia="Consolas" w:hAnsi="Consolas" w:cs="Consolas"/>
          <w:iCs/>
          <w:sz w:val="18"/>
          <w:szCs w:val="18"/>
          <w:shd w:val="clear" w:color="auto" w:fill="EFEFEF"/>
        </w:rPr>
        <w:t>&amp;sharedefault=</w:t>
      </w:r>
      <w:r w:rsidR="00AB0865">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control_set</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000B5069">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"classification"</w:t>
      </w:r>
      <w:r w:rsidRPr="00060E8B">
        <w:rPr>
          <w:rFonts w:ascii="Consolas" w:eastAsia="Consolas" w:hAnsi="Consolas" w:cs="Consolas"/>
          <w:iCs/>
          <w:color w:val="000000"/>
          <w:sz w:val="18"/>
          <w:szCs w:val="18"/>
          <w:shd w:val="clear" w:color="auto" w:fill="EFEFEF"/>
          <w:lang w:val="en-US"/>
        </w:rPr>
        <w:t>: "U",</w:t>
      </w:r>
    </w:p>
    <w:p w14:paraId="6EE535FB" w14:textId="4B84FF35" w:rsidR="000B5069"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t xml:space="preserve">   }</w:t>
      </w:r>
    </w:p>
    <w:p w14:paraId="2128C60B" w14:textId="2D14984C" w:rsidR="00C00088" w:rsidRPr="00060E8B" w:rsidRDefault="000B5069" w:rsidP="00AB0865">
      <w:pPr>
        <w:pBdr>
          <w:top w:val="nil"/>
          <w:left w:val="nil"/>
          <w:bottom w:val="nil"/>
          <w:right w:val="nil"/>
          <w:between w:val="nil"/>
        </w:pBdr>
        <w:ind w:right="-900"/>
        <w:rPr>
          <w:rFonts w:ascii="Consolas" w:eastAsia="Consolas" w:hAnsi="Consolas" w:cs="Consola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C00088" w:rsidRPr="00060E8B">
        <w:rPr>
          <w:rFonts w:ascii="Consolas" w:eastAsia="Consolas" w:hAnsi="Consolas" w:cs="Consolas"/>
          <w:iCs/>
          <w:color w:val="000000"/>
          <w:sz w:val="18"/>
          <w:szCs w:val="18"/>
          <w:shd w:val="clear" w:color="auto" w:fill="EFEFEF"/>
          <w:lang w:val="en-US"/>
        </w:rPr>
        <w:br/>
        <w:t xml:space="preserve">    }</w:t>
      </w:r>
      <w:r w:rsidR="00C00088" w:rsidRPr="00060E8B">
        <w:rPr>
          <w:rFonts w:ascii="Consolas" w:eastAsia="Consolas" w:hAnsi="Consolas" w:cs="Consolas"/>
          <w:iCs/>
          <w:color w:val="000000"/>
          <w:sz w:val="18"/>
          <w:szCs w:val="18"/>
          <w:shd w:val="clear" w:color="auto" w:fill="EFEFEF"/>
          <w:lang w:val="en-US"/>
        </w:rPr>
        <w:br/>
        <w:t>}</w:t>
      </w:r>
      <w:r w:rsidR="00C00088" w:rsidRPr="00060E8B">
        <w:t>​</w:t>
      </w:r>
    </w:p>
    <w:p w14:paraId="439AA323" w14:textId="4D72EA72" w:rsidR="00571C2D" w:rsidRDefault="00571C2D" w:rsidP="002D059D">
      <w:pPr>
        <w:pStyle w:val="Heading1"/>
      </w:pPr>
      <w:bookmarkStart w:id="220" w:name="_Toc13663205"/>
      <w:bookmarkEnd w:id="24"/>
      <w:r>
        <w:t>​</w:t>
      </w:r>
      <w:r w:rsidR="006B0DF8">
        <w:t>3</w:t>
      </w:r>
      <w:r w:rsidR="002D059D">
        <w:t>.</w:t>
      </w:r>
      <w:r w:rsidRPr="00571C2D">
        <w:t>​ </w:t>
      </w:r>
      <w:bookmarkEnd w:id="220"/>
      <w:r w:rsidR="00E00E69">
        <w:t>ACS High-Water Data Marking</w:t>
      </w:r>
    </w:p>
    <w:p w14:paraId="79768BE2" w14:textId="16D37C17" w:rsidR="008A3855" w:rsidRDefault="00E00E69" w:rsidP="008A3855">
      <w:r>
        <w:t xml:space="preserve">Most classified documents have a data marking for the entire document that specifies the “high-water” data marking – the most restrictive data marking found in the document.  To support this concept, a custom property can be added to the </w:t>
      </w:r>
      <w:proofErr w:type="spellStart"/>
      <w:r>
        <w:t>taxii</w:t>
      </w:r>
      <w:proofErr w:type="spellEnd"/>
      <w:r>
        <w:t xml:space="preserve">-envelope object that is used to deliver data from a TAXII server.  The property name of this custom property is </w:t>
      </w:r>
      <w:proofErr w:type="spellStart"/>
      <w:r w:rsidRPr="00E62934">
        <w:rPr>
          <w:rFonts w:ascii="Consolas" w:eastAsia="Consolas" w:hAnsi="Consolas" w:cs="Consolas"/>
          <w:b/>
          <w:lang w:val="en-US"/>
        </w:rPr>
        <w:t>x_usa_gov_banner_marking</w:t>
      </w:r>
      <w:r>
        <w:rPr>
          <w:rFonts w:ascii="Consolas" w:eastAsia="Consolas" w:hAnsi="Consolas" w:cs="Consolas"/>
          <w:b/>
          <w:lang w:val="en-US"/>
        </w:rPr>
        <w:t>_re</w:t>
      </w:r>
      <w:r w:rsidR="00FA03F4">
        <w:rPr>
          <w:rFonts w:ascii="Consolas" w:eastAsia="Consolas" w:hAnsi="Consolas" w:cs="Consolas"/>
          <w:b/>
          <w:lang w:val="en-US"/>
        </w:rPr>
        <w:t>f</w:t>
      </w:r>
      <w:proofErr w:type="spellEnd"/>
      <w:r>
        <w:rPr>
          <w:rFonts w:eastAsia="Consolas"/>
          <w:bCs/>
          <w:lang w:val="en-US"/>
        </w:rPr>
        <w:t xml:space="preserve"> and </w:t>
      </w:r>
      <w:r w:rsidR="00723237">
        <w:rPr>
          <w:rFonts w:eastAsia="Consolas"/>
          <w:bCs/>
          <w:lang w:val="en-US"/>
        </w:rPr>
        <w:t xml:space="preserve">it </w:t>
      </w:r>
      <w:r>
        <w:rPr>
          <w:rFonts w:eastAsia="Consolas"/>
          <w:bCs/>
          <w:lang w:val="en-US"/>
        </w:rPr>
        <w:t>is optional.</w:t>
      </w:r>
      <w:r w:rsidR="008A3855">
        <w:rPr>
          <w:rFonts w:eastAsia="Consolas"/>
          <w:bCs/>
          <w:lang w:val="en-US"/>
        </w:rPr>
        <w:t xml:space="preserve">  For more information see </w:t>
      </w:r>
      <w:r w:rsidR="008A3855">
        <w:t xml:space="preserve">section 3.7 of </w:t>
      </w:r>
      <w:r w:rsidR="001167D6">
        <w:t xml:space="preserve">the </w:t>
      </w:r>
      <w:r w:rsidR="008A3855">
        <w:t>TAXII</w:t>
      </w:r>
      <w:r w:rsidR="008A3855" w:rsidRPr="0039612B">
        <w:t>™ Version 2.1</w:t>
      </w:r>
      <w:r w:rsidR="001167D6">
        <w:t xml:space="preserve"> specification</w:t>
      </w:r>
      <w:r w:rsidR="008A3855">
        <w:t>.</w:t>
      </w:r>
    </w:p>
    <w:p w14:paraId="0A6B34C5" w14:textId="72126E58" w:rsidR="008A3855" w:rsidRDefault="008A3855" w:rsidP="00D22194">
      <w:pPr>
        <w:pStyle w:val="Heading2"/>
      </w:pPr>
      <w:r>
        <w:t>3.1 Example</w:t>
      </w:r>
    </w:p>
    <w:p w14:paraId="3A0C139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w:t>
      </w:r>
    </w:p>
    <w:p w14:paraId="7C592853"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"more": true,</w:t>
      </w:r>
    </w:p>
    <w:p w14:paraId="036D047F" w14:textId="7444094F"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"next": "123456789",</w:t>
      </w:r>
    </w:p>
    <w:p w14:paraId="71261408" w14:textId="7B3F243B"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x_usa_gov_banner_marking_ref":"marking-definition</w:t>
      </w:r>
      <w:proofErr w:type="spellEnd"/>
      <w:r w:rsidRPr="00D22194">
        <w:rPr>
          <w:rFonts w:ascii="Consolas" w:eastAsia="Consolas" w:hAnsi="Consolas" w:cs="Consolas"/>
          <w:iCs/>
          <w:color w:val="000000"/>
          <w:sz w:val="18"/>
          <w:szCs w:val="18"/>
          <w:shd w:val="clear" w:color="auto" w:fill="EFEFEF"/>
          <w:lang w:val="en-US"/>
        </w:rPr>
        <w:t>--f4d1771b-d6a6-4eb1-9768-9686efeeb89a</w:t>
      </w:r>
    </w:p>
    <w:p w14:paraId="085237D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"objects": [</w:t>
      </w:r>
    </w:p>
    <w:p w14:paraId="55359D7B"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04E7581F"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"type": "indicator",</w:t>
      </w:r>
    </w:p>
    <w:p w14:paraId="3A2C47F9" w14:textId="7452F55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lastRenderedPageBreak/>
        <w:t>      "id": "indicator--252c7c11-daf2-42bd-843b-be65edca9f61",</w:t>
      </w:r>
    </w:p>
    <w:p w14:paraId="2D9A16C5" w14:textId="6DC9A612"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object_marking_ref</w:t>
      </w:r>
      <w:proofErr w:type="spellEnd"/>
      <w:r w:rsidRPr="00D22194">
        <w:rPr>
          <w:rFonts w:ascii="Consolas" w:eastAsia="Consolas" w:hAnsi="Consolas" w:cs="Consolas"/>
          <w:iCs/>
          <w:color w:val="000000"/>
          <w:sz w:val="18"/>
          <w:szCs w:val="18"/>
          <w:shd w:val="clear" w:color="auto" w:fill="EFEFEF"/>
          <w:lang w:val="en-US"/>
        </w:rPr>
        <w:t>": "marking-definition--f4d1771b-d6a6-4eb1-9768-9686efeeb89a",</w:t>
      </w:r>
    </w:p>
    <w:p w14:paraId="4FD1E376"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42101510" w14:textId="6B0C41A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503F9CE7" w14:textId="693343F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
    <w:p w14:paraId="7E04CF90"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199BD5D4" w14:textId="77777777" w:rsidR="008A3855" w:rsidRPr="008A3855" w:rsidRDefault="008A3855" w:rsidP="008A3855">
      <w:pPr>
        <w:rPr>
          <w:rFonts w:ascii="Consolas" w:eastAsia="Consolas" w:hAnsi="Consolas" w:cs="Consolas"/>
          <w:bCs/>
          <w:lang w:val="en-US"/>
        </w:rPr>
      </w:pPr>
      <w:r w:rsidRPr="00D22194">
        <w:rPr>
          <w:rFonts w:ascii="Consolas" w:eastAsia="Consolas" w:hAnsi="Consolas" w:cs="Consolas"/>
          <w:iCs/>
          <w:color w:val="000000"/>
          <w:sz w:val="18"/>
          <w:szCs w:val="18"/>
          <w:shd w:val="clear" w:color="auto" w:fill="EFEFEF"/>
          <w:lang w:val="en-US"/>
        </w:rPr>
        <w:t>}</w:t>
      </w:r>
    </w:p>
    <w:p w14:paraId="0A66EC14" w14:textId="77777777" w:rsidR="008A3855" w:rsidRPr="008A3855" w:rsidRDefault="008A3855" w:rsidP="008A3855">
      <w:pPr>
        <w:rPr>
          <w:rFonts w:eastAsia="Consolas"/>
          <w:bCs/>
          <w:lang w:val="en-US"/>
        </w:rPr>
      </w:pPr>
    </w:p>
    <w:p w14:paraId="4B18DF0A" w14:textId="637C3B9E" w:rsidR="00BE1D0D" w:rsidRDefault="008A3855" w:rsidP="008A3855">
      <w:pPr>
        <w:rPr>
          <w:rFonts w:eastAsia="Consolas"/>
          <w:bCs/>
          <w:lang w:val="en-US"/>
        </w:rPr>
      </w:pPr>
      <w:r>
        <w:rPr>
          <w:rFonts w:eastAsia="Consolas"/>
          <w:bCs/>
          <w:lang w:val="en-US"/>
        </w:rPr>
        <w:t xml:space="preserve">The marking definition referred to in the above example can be found in section 2.18.  The assumption in this example is </w:t>
      </w:r>
      <w:r w:rsidR="009446BE">
        <w:rPr>
          <w:rFonts w:eastAsia="Consolas"/>
          <w:bCs/>
          <w:lang w:val="en-US"/>
        </w:rPr>
        <w:t xml:space="preserve">that </w:t>
      </w:r>
      <w:r>
        <w:rPr>
          <w:rFonts w:eastAsia="Consolas"/>
          <w:bCs/>
          <w:lang w:val="en-US"/>
        </w:rPr>
        <w:t xml:space="preserve">of all of the data markings </w:t>
      </w:r>
      <w:r w:rsidR="009446BE">
        <w:rPr>
          <w:rFonts w:eastAsia="Consolas"/>
          <w:bCs/>
          <w:lang w:val="en-US"/>
        </w:rPr>
        <w:t xml:space="preserve">found </w:t>
      </w:r>
      <w:r>
        <w:rPr>
          <w:rFonts w:eastAsia="Consolas"/>
          <w:bCs/>
          <w:lang w:val="en-US"/>
        </w:rPr>
        <w:t>in this TAXII env</w:t>
      </w:r>
      <w:r w:rsidR="009446BE">
        <w:rPr>
          <w:rFonts w:eastAsia="Consolas"/>
          <w:bCs/>
          <w:lang w:val="en-US"/>
        </w:rPr>
        <w:t xml:space="preserve">elope, </w:t>
      </w:r>
      <w:r w:rsidR="009446BE" w:rsidRPr="008A3855">
        <w:rPr>
          <w:rFonts w:ascii="Consolas" w:eastAsia="Consolas" w:hAnsi="Consolas" w:cs="Consolas"/>
          <w:iCs/>
          <w:color w:val="000000"/>
          <w:sz w:val="18"/>
          <w:szCs w:val="18"/>
          <w:shd w:val="clear" w:color="auto" w:fill="EFEFEF"/>
          <w:lang w:val="en-US"/>
        </w:rPr>
        <w:t>marking-definition--f4d1771b-d6a6-4eb1-9768-9686efeeb89a</w:t>
      </w:r>
      <w:r w:rsidR="009446BE">
        <w:rPr>
          <w:rFonts w:eastAsia="Consolas"/>
          <w:bCs/>
          <w:lang w:val="en-US"/>
        </w:rPr>
        <w:t xml:space="preserve"> is a reference to the “high-water” data marking.</w:t>
      </w:r>
      <w:r w:rsidR="00BE1D0D">
        <w:rPr>
          <w:rFonts w:eastAsia="Consolas"/>
          <w:bCs/>
          <w:lang w:val="en-US"/>
        </w:rPr>
        <w:br w:type="page"/>
      </w:r>
    </w:p>
    <w:p w14:paraId="13695EA6" w14:textId="6D6A694C" w:rsidR="0093418D" w:rsidRDefault="0093418D" w:rsidP="002D059D">
      <w:pPr>
        <w:pStyle w:val="Heading1"/>
      </w:pPr>
      <w:bookmarkStart w:id="221" w:name="_Toc528065185"/>
      <w:r>
        <w:lastRenderedPageBreak/>
        <w:t>​</w:t>
      </w:r>
      <w:r w:rsidRPr="0093418D">
        <w:t xml:space="preserve">Appendix </w:t>
      </w:r>
      <w:r w:rsidR="00806759">
        <w:t>A</w:t>
      </w:r>
      <w:r w:rsidRPr="0093418D">
        <w:t>. Revision History</w:t>
      </w:r>
      <w:bookmarkEnd w:id="221"/>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spacing w:line="240" w:lineRule="auto"/>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spacing w:line="240" w:lineRule="auto"/>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spacing w:line="240" w:lineRule="auto"/>
            </w:pPr>
            <w:r>
              <w:t>Gregory Cheatham</w:t>
            </w:r>
          </w:p>
          <w:p w14:paraId="184C194F" w14:textId="77777777" w:rsidR="0093418D" w:rsidRDefault="0093418D" w:rsidP="00801DBA">
            <w:pPr>
              <w:pBdr>
                <w:top w:val="nil"/>
                <w:left w:val="nil"/>
                <w:bottom w:val="nil"/>
                <w:right w:val="nil"/>
                <w:between w:val="nil"/>
              </w:pBdr>
              <w:spacing w:line="240" w:lineRule="auto"/>
            </w:pPr>
            <w:r>
              <w:t>Terri</w:t>
            </w:r>
            <w:r>
              <w:tab/>
              <w:t xml:space="preserve"> Hayes</w:t>
            </w:r>
          </w:p>
          <w:p w14:paraId="3A73B37B" w14:textId="77777777" w:rsidR="0093418D" w:rsidRDefault="0093418D" w:rsidP="00801DBA">
            <w:pPr>
              <w:pBdr>
                <w:top w:val="nil"/>
                <w:left w:val="nil"/>
                <w:bottom w:val="nil"/>
                <w:right w:val="nil"/>
                <w:between w:val="nil"/>
              </w:pBdr>
              <w:spacing w:line="240" w:lineRule="auto"/>
            </w:pPr>
            <w:r>
              <w:t>Toni</w:t>
            </w:r>
            <w:r>
              <w:tab/>
              <w:t xml:space="preserve"> Haynes</w:t>
            </w:r>
          </w:p>
          <w:p w14:paraId="03B94FFA" w14:textId="77777777" w:rsidR="0093418D" w:rsidRDefault="0093418D" w:rsidP="00801DBA">
            <w:pPr>
              <w:pBdr>
                <w:top w:val="nil"/>
                <w:left w:val="nil"/>
                <w:bottom w:val="nil"/>
                <w:right w:val="nil"/>
                <w:between w:val="nil"/>
              </w:pBdr>
              <w:spacing w:line="240" w:lineRule="auto"/>
            </w:pPr>
            <w:r>
              <w:t>Ivan</w:t>
            </w:r>
            <w:r>
              <w:tab/>
              <w:t xml:space="preserve"> Kirillov</w:t>
            </w:r>
          </w:p>
          <w:p w14:paraId="773DD893" w14:textId="77777777" w:rsidR="0093418D" w:rsidRDefault="0093418D" w:rsidP="00801DBA">
            <w:pPr>
              <w:pBdr>
                <w:top w:val="nil"/>
                <w:left w:val="nil"/>
                <w:bottom w:val="nil"/>
                <w:right w:val="nil"/>
                <w:between w:val="nil"/>
              </w:pBdr>
              <w:spacing w:line="240" w:lineRule="auto"/>
            </w:pPr>
            <w:r>
              <w:t>Timothy</w:t>
            </w:r>
            <w:r>
              <w:tab/>
              <w:t xml:space="preserve"> </w:t>
            </w:r>
            <w:proofErr w:type="spellStart"/>
            <w:r>
              <w:t>Lachapelle</w:t>
            </w:r>
            <w:proofErr w:type="spellEnd"/>
          </w:p>
          <w:p w14:paraId="1AAA666E" w14:textId="77777777" w:rsidR="0093418D" w:rsidRDefault="0093418D" w:rsidP="00801DBA">
            <w:pPr>
              <w:pBdr>
                <w:top w:val="nil"/>
                <w:left w:val="nil"/>
                <w:bottom w:val="nil"/>
                <w:right w:val="nil"/>
                <w:between w:val="nil"/>
              </w:pBdr>
              <w:spacing w:line="240" w:lineRule="auto"/>
            </w:pPr>
            <w:r>
              <w:t>Mark</w:t>
            </w:r>
            <w:r>
              <w:tab/>
              <w:t xml:space="preserve"> Munoz</w:t>
            </w:r>
          </w:p>
          <w:p w14:paraId="16285A83" w14:textId="77777777" w:rsidR="0093418D" w:rsidRDefault="0093418D" w:rsidP="00801DBA">
            <w:pPr>
              <w:pBdr>
                <w:top w:val="nil"/>
                <w:left w:val="nil"/>
                <w:bottom w:val="nil"/>
                <w:right w:val="nil"/>
                <w:between w:val="nil"/>
              </w:pBdr>
              <w:spacing w:line="240" w:lineRule="auto"/>
            </w:pPr>
            <w:r>
              <w:t>Rich</w:t>
            </w:r>
            <w:r>
              <w:tab/>
              <w:t xml:space="preserve"> Piazza</w:t>
            </w:r>
          </w:p>
          <w:p w14:paraId="2525112F" w14:textId="77777777" w:rsidR="0093418D" w:rsidRDefault="0093418D" w:rsidP="00801DBA">
            <w:pPr>
              <w:pBdr>
                <w:top w:val="nil"/>
                <w:left w:val="nil"/>
                <w:bottom w:val="nil"/>
                <w:right w:val="nil"/>
                <w:between w:val="nil"/>
              </w:pBdr>
              <w:spacing w:line="240" w:lineRule="auto"/>
            </w:pPr>
            <w:r>
              <w:t>Scott</w:t>
            </w:r>
            <w:r>
              <w:tab/>
              <w:t xml:space="preserve"> Pinkerton</w:t>
            </w:r>
          </w:p>
          <w:p w14:paraId="1A10F764" w14:textId="77777777" w:rsidR="0093418D" w:rsidRDefault="0093418D" w:rsidP="00801DBA">
            <w:pPr>
              <w:pBdr>
                <w:top w:val="nil"/>
                <w:left w:val="nil"/>
                <w:bottom w:val="nil"/>
                <w:right w:val="nil"/>
                <w:between w:val="nil"/>
              </w:pBdr>
              <w:spacing w:line="240" w:lineRule="auto"/>
            </w:pPr>
            <w:r>
              <w:t>David</w:t>
            </w:r>
            <w:r>
              <w:tab/>
              <w:t xml:space="preserve"> Schuler</w:t>
            </w:r>
          </w:p>
          <w:p w14:paraId="17EF7D77" w14:textId="77777777" w:rsidR="0093418D" w:rsidRDefault="0093418D" w:rsidP="00801DBA">
            <w:pPr>
              <w:pBdr>
                <w:top w:val="nil"/>
                <w:left w:val="nil"/>
                <w:bottom w:val="nil"/>
                <w:right w:val="nil"/>
                <w:between w:val="nil"/>
              </w:pBdr>
              <w:spacing w:line="240" w:lineRule="auto"/>
            </w:pPr>
            <w:r>
              <w:t>Craig</w:t>
            </w:r>
            <w:r>
              <w:tab/>
              <w:t xml:space="preserve"> </w:t>
            </w:r>
            <w:proofErr w:type="spellStart"/>
            <w:r>
              <w:t>Schweinhart</w:t>
            </w:r>
            <w:proofErr w:type="spellEnd"/>
          </w:p>
          <w:p w14:paraId="59ACF24E" w14:textId="77777777" w:rsidR="0093418D" w:rsidRDefault="0093418D" w:rsidP="00801DBA">
            <w:pPr>
              <w:pBdr>
                <w:top w:val="nil"/>
                <w:left w:val="nil"/>
                <w:bottom w:val="nil"/>
                <w:right w:val="nil"/>
                <w:between w:val="nil"/>
              </w:pBdr>
              <w:spacing w:line="240" w:lineRule="auto"/>
            </w:pPr>
            <w:r>
              <w:t>Kathy</w:t>
            </w:r>
            <w:r>
              <w:tab/>
              <w:t xml:space="preserve"> </w:t>
            </w:r>
            <w:proofErr w:type="spellStart"/>
            <w:r>
              <w:t>Simunich</w:t>
            </w:r>
            <w:proofErr w:type="spellEnd"/>
          </w:p>
          <w:p w14:paraId="5AD87D64" w14:textId="77777777" w:rsidR="0093418D" w:rsidRDefault="0093418D" w:rsidP="00801DBA">
            <w:pPr>
              <w:pBdr>
                <w:top w:val="nil"/>
                <w:left w:val="nil"/>
                <w:bottom w:val="nil"/>
                <w:right w:val="nil"/>
                <w:between w:val="nil"/>
              </w:pBdr>
              <w:spacing w:line="240" w:lineRule="auto"/>
            </w:pPr>
            <w:r>
              <w:t>Marlon</w:t>
            </w:r>
            <w:r>
              <w:tab/>
              <w:t xml:space="preserve"> Taylor</w:t>
            </w:r>
          </w:p>
          <w:p w14:paraId="3E4F441D"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spacing w:line="240" w:lineRule="auto"/>
            </w:pPr>
            <w:r>
              <w:t>Initial Version</w:t>
            </w:r>
          </w:p>
        </w:tc>
      </w:tr>
      <w:tr w:rsidR="0093418D" w14:paraId="1849A28A" w14:textId="77777777" w:rsidTr="0080675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spacing w:line="240" w:lineRule="auto"/>
            </w:pPr>
            <w:r>
              <w:t>02</w:t>
            </w:r>
          </w:p>
        </w:tc>
        <w:tc>
          <w:tcPr>
            <w:tcW w:w="1485" w:type="dxa"/>
            <w:tcBorders>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spacing w:line="240" w:lineRule="auto"/>
            </w:pPr>
            <w:r>
              <w:t>2019-</w:t>
            </w:r>
            <w:r w:rsidR="00330E02">
              <w:t>0</w:t>
            </w:r>
            <w:r>
              <w:t>9-30</w:t>
            </w:r>
          </w:p>
        </w:tc>
        <w:tc>
          <w:tcPr>
            <w:tcW w:w="2100" w:type="dxa"/>
            <w:tcBorders>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spacing w:line="240" w:lineRule="auto"/>
            </w:pPr>
            <w:r>
              <w:t>Gregory Cheatham</w:t>
            </w:r>
          </w:p>
          <w:p w14:paraId="3404AA13" w14:textId="77777777" w:rsidR="0093418D" w:rsidRDefault="0093418D" w:rsidP="00801DBA">
            <w:pPr>
              <w:pBdr>
                <w:top w:val="nil"/>
                <w:left w:val="nil"/>
                <w:bottom w:val="nil"/>
                <w:right w:val="nil"/>
                <w:between w:val="nil"/>
              </w:pBdr>
              <w:spacing w:line="240" w:lineRule="auto"/>
            </w:pPr>
            <w:r>
              <w:t>Terri</w:t>
            </w:r>
            <w:r>
              <w:tab/>
              <w:t xml:space="preserve"> Hayes</w:t>
            </w:r>
          </w:p>
          <w:p w14:paraId="31FD641C" w14:textId="77777777" w:rsidR="0093418D" w:rsidRDefault="0093418D" w:rsidP="00801DBA">
            <w:pPr>
              <w:pBdr>
                <w:top w:val="nil"/>
                <w:left w:val="nil"/>
                <w:bottom w:val="nil"/>
                <w:right w:val="nil"/>
                <w:between w:val="nil"/>
              </w:pBdr>
              <w:spacing w:line="240" w:lineRule="auto"/>
            </w:pPr>
            <w:r>
              <w:t>Toni</w:t>
            </w:r>
            <w:r>
              <w:tab/>
              <w:t xml:space="preserve"> Haynes</w:t>
            </w:r>
          </w:p>
          <w:p w14:paraId="60F64B67" w14:textId="77777777" w:rsidR="0093418D" w:rsidRDefault="0093418D" w:rsidP="00801DBA">
            <w:pPr>
              <w:pBdr>
                <w:top w:val="nil"/>
                <w:left w:val="nil"/>
                <w:bottom w:val="nil"/>
                <w:right w:val="nil"/>
                <w:between w:val="nil"/>
              </w:pBdr>
              <w:spacing w:line="240" w:lineRule="auto"/>
            </w:pPr>
            <w:r>
              <w:t>Ivan</w:t>
            </w:r>
            <w:r>
              <w:tab/>
              <w:t xml:space="preserve"> Kirillov</w:t>
            </w:r>
          </w:p>
          <w:p w14:paraId="63B7A853" w14:textId="77777777" w:rsidR="0093418D" w:rsidRDefault="0093418D" w:rsidP="00801DBA">
            <w:pPr>
              <w:pBdr>
                <w:top w:val="nil"/>
                <w:left w:val="nil"/>
                <w:bottom w:val="nil"/>
                <w:right w:val="nil"/>
                <w:between w:val="nil"/>
              </w:pBdr>
              <w:spacing w:line="240" w:lineRule="auto"/>
            </w:pPr>
            <w:r>
              <w:t>Timothy</w:t>
            </w:r>
            <w:r>
              <w:tab/>
              <w:t xml:space="preserve"> </w:t>
            </w:r>
            <w:proofErr w:type="spellStart"/>
            <w:r>
              <w:t>Lachapelle</w:t>
            </w:r>
            <w:proofErr w:type="spellEnd"/>
          </w:p>
          <w:p w14:paraId="17C1664D" w14:textId="77777777" w:rsidR="0093418D" w:rsidRDefault="0093418D" w:rsidP="00801DBA">
            <w:pPr>
              <w:pBdr>
                <w:top w:val="nil"/>
                <w:left w:val="nil"/>
                <w:bottom w:val="nil"/>
                <w:right w:val="nil"/>
                <w:between w:val="nil"/>
              </w:pBdr>
              <w:spacing w:line="240" w:lineRule="auto"/>
            </w:pPr>
            <w:r>
              <w:t>Mark</w:t>
            </w:r>
            <w:r>
              <w:tab/>
              <w:t xml:space="preserve"> Munoz</w:t>
            </w:r>
          </w:p>
          <w:p w14:paraId="717E4BE5" w14:textId="77777777" w:rsidR="0093418D" w:rsidRDefault="0093418D" w:rsidP="00801DBA">
            <w:pPr>
              <w:pBdr>
                <w:top w:val="nil"/>
                <w:left w:val="nil"/>
                <w:bottom w:val="nil"/>
                <w:right w:val="nil"/>
                <w:between w:val="nil"/>
              </w:pBdr>
              <w:spacing w:line="240" w:lineRule="auto"/>
            </w:pPr>
            <w:r>
              <w:t>Rich</w:t>
            </w:r>
            <w:r>
              <w:tab/>
              <w:t xml:space="preserve"> Piazza</w:t>
            </w:r>
          </w:p>
          <w:p w14:paraId="15328BAD" w14:textId="77777777" w:rsidR="0093418D" w:rsidRDefault="0093418D" w:rsidP="00801DBA">
            <w:pPr>
              <w:pBdr>
                <w:top w:val="nil"/>
                <w:left w:val="nil"/>
                <w:bottom w:val="nil"/>
                <w:right w:val="nil"/>
                <w:between w:val="nil"/>
              </w:pBdr>
              <w:spacing w:line="240" w:lineRule="auto"/>
            </w:pPr>
            <w:r>
              <w:t>Scott</w:t>
            </w:r>
            <w:r>
              <w:tab/>
              <w:t xml:space="preserve"> Pinkerton</w:t>
            </w:r>
          </w:p>
          <w:p w14:paraId="4F252C83" w14:textId="77777777" w:rsidR="0093418D" w:rsidRDefault="0093418D" w:rsidP="00801DBA">
            <w:pPr>
              <w:pBdr>
                <w:top w:val="nil"/>
                <w:left w:val="nil"/>
                <w:bottom w:val="nil"/>
                <w:right w:val="nil"/>
                <w:between w:val="nil"/>
              </w:pBdr>
              <w:spacing w:line="240" w:lineRule="auto"/>
            </w:pPr>
            <w:r>
              <w:t>David</w:t>
            </w:r>
            <w:r>
              <w:tab/>
              <w:t xml:space="preserve"> Schuler</w:t>
            </w:r>
          </w:p>
          <w:p w14:paraId="60296E10" w14:textId="77777777" w:rsidR="0093418D" w:rsidRDefault="0093418D" w:rsidP="00801DBA">
            <w:pPr>
              <w:pBdr>
                <w:top w:val="nil"/>
                <w:left w:val="nil"/>
                <w:bottom w:val="nil"/>
                <w:right w:val="nil"/>
                <w:between w:val="nil"/>
              </w:pBdr>
              <w:spacing w:line="240" w:lineRule="auto"/>
            </w:pPr>
            <w:r>
              <w:t>Craig</w:t>
            </w:r>
            <w:r>
              <w:tab/>
              <w:t xml:space="preserve"> </w:t>
            </w:r>
            <w:proofErr w:type="spellStart"/>
            <w:r>
              <w:t>Schweinhart</w:t>
            </w:r>
            <w:proofErr w:type="spellEnd"/>
          </w:p>
          <w:p w14:paraId="307038CD" w14:textId="77777777" w:rsidR="0093418D" w:rsidRDefault="0093418D" w:rsidP="00801DBA">
            <w:pPr>
              <w:pBdr>
                <w:top w:val="nil"/>
                <w:left w:val="nil"/>
                <w:bottom w:val="nil"/>
                <w:right w:val="nil"/>
                <w:between w:val="nil"/>
              </w:pBdr>
              <w:spacing w:line="240" w:lineRule="auto"/>
            </w:pPr>
            <w:r>
              <w:t>Kathy</w:t>
            </w:r>
            <w:r>
              <w:tab/>
              <w:t xml:space="preserve"> </w:t>
            </w:r>
            <w:proofErr w:type="spellStart"/>
            <w:r>
              <w:t>Simunich</w:t>
            </w:r>
            <w:proofErr w:type="spellEnd"/>
          </w:p>
          <w:p w14:paraId="5C3FD3E8" w14:textId="77777777" w:rsidR="0093418D" w:rsidRDefault="0093418D" w:rsidP="00801DBA">
            <w:pPr>
              <w:pBdr>
                <w:top w:val="nil"/>
                <w:left w:val="nil"/>
                <w:bottom w:val="nil"/>
                <w:right w:val="nil"/>
                <w:between w:val="nil"/>
              </w:pBdr>
              <w:spacing w:line="240" w:lineRule="auto"/>
            </w:pPr>
            <w:r>
              <w:t>Marlon</w:t>
            </w:r>
            <w:r>
              <w:tab/>
              <w:t xml:space="preserve"> Taylor</w:t>
            </w:r>
          </w:p>
          <w:p w14:paraId="17B15768"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spacing w:line="240" w:lineRule="auto"/>
            </w:pPr>
            <w:r>
              <w:t xml:space="preserve">Redesign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p>
        </w:tc>
      </w:tr>
      <w:tr w:rsidR="00806759" w14:paraId="43D6B7BD" w14:textId="77777777" w:rsidTr="00E00E6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B693F1" w14:textId="677E88F9" w:rsidR="00806759" w:rsidRDefault="00806759" w:rsidP="00801DBA">
            <w:pPr>
              <w:widowControl w:val="0"/>
              <w:pBdr>
                <w:top w:val="nil"/>
                <w:left w:val="nil"/>
                <w:bottom w:val="nil"/>
                <w:right w:val="nil"/>
                <w:between w:val="nil"/>
              </w:pBdr>
              <w:spacing w:line="240" w:lineRule="auto"/>
            </w:pPr>
            <w:r>
              <w:t>03</w:t>
            </w:r>
          </w:p>
        </w:tc>
        <w:tc>
          <w:tcPr>
            <w:tcW w:w="1485" w:type="dxa"/>
            <w:tcBorders>
              <w:right w:val="single" w:sz="8" w:space="0" w:color="000000"/>
            </w:tcBorders>
            <w:shd w:val="clear" w:color="auto" w:fill="auto"/>
            <w:tcMar>
              <w:top w:w="100" w:type="dxa"/>
              <w:left w:w="100" w:type="dxa"/>
              <w:bottom w:w="100" w:type="dxa"/>
              <w:right w:w="100" w:type="dxa"/>
            </w:tcMar>
          </w:tcPr>
          <w:p w14:paraId="04568954" w14:textId="37863C7C" w:rsidR="00806759" w:rsidRDefault="00806759" w:rsidP="00801DBA">
            <w:pPr>
              <w:widowControl w:val="0"/>
              <w:pBdr>
                <w:top w:val="nil"/>
                <w:left w:val="nil"/>
                <w:bottom w:val="nil"/>
                <w:right w:val="nil"/>
                <w:between w:val="nil"/>
              </w:pBdr>
              <w:spacing w:line="240" w:lineRule="auto"/>
            </w:pPr>
            <w:r>
              <w:t>2020-</w:t>
            </w:r>
            <w:r w:rsidR="00E00E69">
              <w:t>0</w:t>
            </w:r>
            <w:r>
              <w:t>3-30</w:t>
            </w:r>
          </w:p>
        </w:tc>
        <w:tc>
          <w:tcPr>
            <w:tcW w:w="2100" w:type="dxa"/>
            <w:tcBorders>
              <w:right w:val="single" w:sz="8" w:space="0" w:color="000000"/>
            </w:tcBorders>
            <w:shd w:val="clear" w:color="auto" w:fill="auto"/>
            <w:tcMar>
              <w:top w:w="100" w:type="dxa"/>
              <w:left w:w="100" w:type="dxa"/>
              <w:bottom w:w="100" w:type="dxa"/>
              <w:right w:w="100" w:type="dxa"/>
            </w:tcMar>
          </w:tcPr>
          <w:p w14:paraId="3EB38805" w14:textId="61C0F325" w:rsidR="006B0DF8" w:rsidRDefault="006B0DF8" w:rsidP="00794BC9">
            <w:pPr>
              <w:pBdr>
                <w:top w:val="nil"/>
                <w:left w:val="nil"/>
                <w:bottom w:val="nil"/>
                <w:right w:val="nil"/>
                <w:between w:val="nil"/>
              </w:pBdr>
              <w:spacing w:line="240" w:lineRule="auto"/>
            </w:pPr>
            <w:r>
              <w:t>Ivan       Kirillov</w:t>
            </w:r>
          </w:p>
          <w:p w14:paraId="423CB738" w14:textId="48D2969C" w:rsidR="00FC1597" w:rsidRDefault="00FC1597" w:rsidP="00794BC9">
            <w:pPr>
              <w:pBdr>
                <w:top w:val="nil"/>
                <w:left w:val="nil"/>
                <w:bottom w:val="nil"/>
                <w:right w:val="nil"/>
                <w:between w:val="nil"/>
              </w:pBdr>
              <w:spacing w:line="240" w:lineRule="auto"/>
            </w:pPr>
            <w:r>
              <w:t>Rich</w:t>
            </w:r>
            <w:r>
              <w:tab/>
              <w:t xml:space="preserve"> Piazza</w:t>
            </w:r>
          </w:p>
          <w:p w14:paraId="51E8C180" w14:textId="379055EF" w:rsidR="00FC1597" w:rsidRDefault="00FC1597" w:rsidP="00794BC9">
            <w:pPr>
              <w:pBdr>
                <w:top w:val="nil"/>
                <w:left w:val="nil"/>
                <w:bottom w:val="nil"/>
                <w:right w:val="nil"/>
                <w:between w:val="nil"/>
              </w:pBdr>
              <w:spacing w:line="240" w:lineRule="auto"/>
            </w:pPr>
            <w:proofErr w:type="gramStart"/>
            <w:r w:rsidRPr="00FC1597">
              <w:t xml:space="preserve">Gramm </w:t>
            </w:r>
            <w:r>
              <w:t xml:space="preserve"> </w:t>
            </w:r>
            <w:r w:rsidRPr="00FC1597">
              <w:t>Richardson</w:t>
            </w:r>
            <w:proofErr w:type="gramEnd"/>
          </w:p>
          <w:p w14:paraId="373D7808" w14:textId="4F0957FF" w:rsidR="00FC1597" w:rsidRDefault="00FC1597" w:rsidP="00794BC9">
            <w:pPr>
              <w:pBdr>
                <w:top w:val="nil"/>
                <w:left w:val="nil"/>
                <w:bottom w:val="nil"/>
                <w:right w:val="nil"/>
                <w:between w:val="nil"/>
              </w:pBdr>
              <w:spacing w:line="240" w:lineRule="auto"/>
            </w:pPr>
            <w:r>
              <w:t>Kathy</w:t>
            </w:r>
            <w:r>
              <w:tab/>
              <w:t xml:space="preserve"> </w:t>
            </w:r>
            <w:proofErr w:type="spellStart"/>
            <w:r>
              <w:t>Simunich</w:t>
            </w:r>
            <w:proofErr w:type="spellEnd"/>
          </w:p>
          <w:p w14:paraId="40540F95" w14:textId="369580EC" w:rsidR="00FC1597" w:rsidRDefault="00FC1597" w:rsidP="00794BC9">
            <w:pPr>
              <w:pBdr>
                <w:top w:val="nil"/>
                <w:left w:val="nil"/>
                <w:bottom w:val="nil"/>
                <w:right w:val="nil"/>
                <w:between w:val="nil"/>
              </w:pBdr>
              <w:spacing w:line="240" w:lineRule="auto"/>
            </w:pPr>
            <w:r>
              <w:t>Marlon</w:t>
            </w:r>
            <w:r>
              <w:tab/>
              <w:t xml:space="preserve"> Taylor</w:t>
            </w:r>
          </w:p>
          <w:p w14:paraId="3F3BBE4E" w14:textId="3481B0CC" w:rsidR="00806759" w:rsidRDefault="00FC1597" w:rsidP="00801DBA">
            <w:pPr>
              <w:pBdr>
                <w:top w:val="nil"/>
                <w:left w:val="nil"/>
                <w:bottom w:val="nil"/>
                <w:right w:val="nil"/>
                <w:between w:val="nil"/>
              </w:pBdr>
              <w:spacing w:line="240" w:lineRule="auto"/>
            </w:pPr>
            <w:r>
              <w:t>Howard Tsai</w:t>
            </w:r>
          </w:p>
          <w:p w14:paraId="06DF09E6" w14:textId="207FB687" w:rsidR="00FC1597" w:rsidRDefault="00FC1597" w:rsidP="00801DBA">
            <w:pPr>
              <w:pBdr>
                <w:top w:val="nil"/>
                <w:left w:val="nil"/>
                <w:bottom w:val="nil"/>
                <w:right w:val="nil"/>
                <w:between w:val="nil"/>
              </w:pBdr>
              <w:spacing w:line="240" w:lineRule="auto"/>
            </w:pPr>
            <w:r w:rsidRPr="00FC1597">
              <w:t>Steve</w:t>
            </w:r>
            <w:r>
              <w:t xml:space="preserve">    </w:t>
            </w:r>
            <w:proofErr w:type="spellStart"/>
            <w:r w:rsidRPr="00FC1597">
              <w:t>Tumbarello</w:t>
            </w:r>
            <w:proofErr w:type="spellEnd"/>
          </w:p>
        </w:tc>
        <w:tc>
          <w:tcPr>
            <w:tcW w:w="3930" w:type="dxa"/>
            <w:tcBorders>
              <w:right w:val="single" w:sz="8" w:space="0" w:color="000000"/>
            </w:tcBorders>
            <w:shd w:val="clear" w:color="auto" w:fill="auto"/>
            <w:tcMar>
              <w:top w:w="100" w:type="dxa"/>
              <w:left w:w="100" w:type="dxa"/>
              <w:bottom w:w="100" w:type="dxa"/>
              <w:right w:w="100" w:type="dxa"/>
            </w:tcMar>
          </w:tcPr>
          <w:p w14:paraId="358B80BE" w14:textId="7419174D" w:rsidR="00806759" w:rsidRDefault="00FC1597" w:rsidP="00801DBA">
            <w:pPr>
              <w:widowControl w:val="0"/>
              <w:pBdr>
                <w:top w:val="nil"/>
                <w:left w:val="nil"/>
                <w:bottom w:val="nil"/>
                <w:right w:val="nil"/>
                <w:between w:val="nil"/>
              </w:pBdr>
              <w:spacing w:line="240" w:lineRule="auto"/>
            </w:pPr>
            <w:r>
              <w:t>Reformat as stand-alone document</w:t>
            </w:r>
          </w:p>
        </w:tc>
      </w:tr>
      <w:tr w:rsidR="00E00E69" w14:paraId="364D6956" w14:textId="77777777" w:rsidTr="00004D8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A47111" w14:textId="0898F456" w:rsidR="00E00E69" w:rsidRDefault="00E00E69" w:rsidP="00E00E69">
            <w:pPr>
              <w:widowControl w:val="0"/>
              <w:pBdr>
                <w:top w:val="nil"/>
                <w:left w:val="nil"/>
                <w:bottom w:val="nil"/>
                <w:right w:val="nil"/>
                <w:between w:val="nil"/>
              </w:pBdr>
              <w:spacing w:line="240" w:lineRule="auto"/>
            </w:pPr>
            <w:r>
              <w:t>04</w:t>
            </w:r>
          </w:p>
        </w:tc>
        <w:tc>
          <w:tcPr>
            <w:tcW w:w="1485" w:type="dxa"/>
            <w:tcBorders>
              <w:right w:val="single" w:sz="8" w:space="0" w:color="000000"/>
            </w:tcBorders>
            <w:shd w:val="clear" w:color="auto" w:fill="auto"/>
            <w:tcMar>
              <w:top w:w="100" w:type="dxa"/>
              <w:left w:w="100" w:type="dxa"/>
              <w:bottom w:w="100" w:type="dxa"/>
              <w:right w:w="100" w:type="dxa"/>
            </w:tcMar>
          </w:tcPr>
          <w:p w14:paraId="4C928A2B" w14:textId="33CB3F02" w:rsidR="00E00E69" w:rsidRDefault="00E00E69" w:rsidP="00E00E69">
            <w:pPr>
              <w:widowControl w:val="0"/>
              <w:pBdr>
                <w:top w:val="nil"/>
                <w:left w:val="nil"/>
                <w:bottom w:val="nil"/>
                <w:right w:val="nil"/>
                <w:between w:val="nil"/>
              </w:pBdr>
              <w:spacing w:line="240" w:lineRule="auto"/>
            </w:pPr>
            <w:r>
              <w:t>2020-05-13</w:t>
            </w:r>
          </w:p>
        </w:tc>
        <w:tc>
          <w:tcPr>
            <w:tcW w:w="2100" w:type="dxa"/>
            <w:tcBorders>
              <w:right w:val="single" w:sz="8" w:space="0" w:color="000000"/>
            </w:tcBorders>
            <w:shd w:val="clear" w:color="auto" w:fill="auto"/>
            <w:tcMar>
              <w:top w:w="100" w:type="dxa"/>
              <w:left w:w="100" w:type="dxa"/>
              <w:bottom w:w="100" w:type="dxa"/>
              <w:right w:w="100" w:type="dxa"/>
            </w:tcMar>
          </w:tcPr>
          <w:p w14:paraId="65CE0D60" w14:textId="77777777" w:rsidR="00E00E69" w:rsidRDefault="00E00E69" w:rsidP="00E00E69">
            <w:pPr>
              <w:pBdr>
                <w:top w:val="nil"/>
                <w:left w:val="nil"/>
                <w:bottom w:val="nil"/>
                <w:right w:val="nil"/>
                <w:between w:val="nil"/>
              </w:pBdr>
              <w:spacing w:line="240" w:lineRule="auto"/>
            </w:pPr>
            <w:r>
              <w:t>Rich</w:t>
            </w:r>
            <w:r>
              <w:tab/>
              <w:t xml:space="preserve"> Piazza</w:t>
            </w:r>
          </w:p>
          <w:p w14:paraId="2CCB6A2A" w14:textId="24D67FA9" w:rsidR="00E00E69" w:rsidRDefault="00E00E69" w:rsidP="00E00E69">
            <w:pPr>
              <w:pBdr>
                <w:top w:val="nil"/>
                <w:left w:val="nil"/>
                <w:bottom w:val="nil"/>
                <w:right w:val="nil"/>
                <w:between w:val="nil"/>
              </w:pBdr>
              <w:spacing w:line="240" w:lineRule="auto"/>
            </w:pPr>
            <w:r>
              <w:t>Marlon</w:t>
            </w:r>
            <w:r>
              <w:tab/>
              <w:t xml:space="preserve"> Taylor</w:t>
            </w:r>
          </w:p>
        </w:tc>
        <w:tc>
          <w:tcPr>
            <w:tcW w:w="3930" w:type="dxa"/>
            <w:tcBorders>
              <w:right w:val="single" w:sz="8" w:space="0" w:color="000000"/>
            </w:tcBorders>
            <w:shd w:val="clear" w:color="auto" w:fill="auto"/>
            <w:tcMar>
              <w:top w:w="100" w:type="dxa"/>
              <w:left w:w="100" w:type="dxa"/>
              <w:bottom w:w="100" w:type="dxa"/>
              <w:right w:w="100" w:type="dxa"/>
            </w:tcMar>
          </w:tcPr>
          <w:p w14:paraId="12B49F3C" w14:textId="43373202" w:rsidR="00E00E69" w:rsidRDefault="00E00E69" w:rsidP="00E00E69">
            <w:pPr>
              <w:widowControl w:val="0"/>
              <w:pBdr>
                <w:top w:val="nil"/>
                <w:left w:val="nil"/>
                <w:bottom w:val="nil"/>
                <w:right w:val="nil"/>
                <w:between w:val="nil"/>
              </w:pBdr>
              <w:spacing w:line="240" w:lineRule="auto"/>
            </w:pPr>
            <w:r>
              <w:t>Remove section on Bundle, replace with section on high-water data marking.</w:t>
            </w:r>
          </w:p>
        </w:tc>
      </w:tr>
      <w:tr w:rsidR="00004D8A" w14:paraId="346A1393" w14:textId="77777777" w:rsidTr="00512044">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139B211F" w14:textId="46839AB3" w:rsidR="00004D8A" w:rsidRDefault="00004D8A" w:rsidP="00E00E69">
            <w:pPr>
              <w:widowControl w:val="0"/>
              <w:pBdr>
                <w:top w:val="nil"/>
                <w:left w:val="nil"/>
                <w:bottom w:val="nil"/>
                <w:right w:val="nil"/>
                <w:between w:val="nil"/>
              </w:pBdr>
              <w:spacing w:line="240" w:lineRule="auto"/>
            </w:pPr>
            <w:r>
              <w:t>05</w:t>
            </w:r>
          </w:p>
        </w:tc>
        <w:tc>
          <w:tcPr>
            <w:tcW w:w="1485" w:type="dxa"/>
            <w:tcBorders>
              <w:right w:val="single" w:sz="8" w:space="0" w:color="000000"/>
            </w:tcBorders>
            <w:shd w:val="clear" w:color="auto" w:fill="auto"/>
            <w:tcMar>
              <w:top w:w="100" w:type="dxa"/>
              <w:left w:w="100" w:type="dxa"/>
              <w:bottom w:w="100" w:type="dxa"/>
              <w:right w:w="100" w:type="dxa"/>
            </w:tcMar>
          </w:tcPr>
          <w:p w14:paraId="415262C6" w14:textId="287C2CB1" w:rsidR="00004D8A" w:rsidRDefault="002151F3" w:rsidP="00E00E69">
            <w:pPr>
              <w:widowControl w:val="0"/>
              <w:pBdr>
                <w:top w:val="nil"/>
                <w:left w:val="nil"/>
                <w:bottom w:val="nil"/>
                <w:right w:val="nil"/>
                <w:between w:val="nil"/>
              </w:pBdr>
              <w:spacing w:line="240" w:lineRule="auto"/>
            </w:pPr>
            <w:r>
              <w:t>2020-07-29</w:t>
            </w:r>
          </w:p>
        </w:tc>
        <w:tc>
          <w:tcPr>
            <w:tcW w:w="2100" w:type="dxa"/>
            <w:tcBorders>
              <w:right w:val="single" w:sz="8" w:space="0" w:color="000000"/>
            </w:tcBorders>
            <w:shd w:val="clear" w:color="auto" w:fill="auto"/>
            <w:tcMar>
              <w:top w:w="100" w:type="dxa"/>
              <w:left w:w="100" w:type="dxa"/>
              <w:bottom w:w="100" w:type="dxa"/>
              <w:right w:w="100" w:type="dxa"/>
            </w:tcMar>
          </w:tcPr>
          <w:p w14:paraId="10A42ED5" w14:textId="3C33E25A" w:rsidR="00004D8A" w:rsidRDefault="002151F3" w:rsidP="00E00E69">
            <w:pPr>
              <w:pBdr>
                <w:top w:val="nil"/>
                <w:left w:val="nil"/>
                <w:bottom w:val="nil"/>
                <w:right w:val="nil"/>
                <w:between w:val="nil"/>
              </w:pBdr>
              <w:spacing w:line="240" w:lineRule="auto"/>
            </w:pPr>
            <w:r>
              <w:t xml:space="preserve">Rich </w:t>
            </w:r>
            <w:r w:rsidR="005E4D24">
              <w:t xml:space="preserve">      </w:t>
            </w:r>
            <w:r>
              <w:t>Piazza</w:t>
            </w:r>
          </w:p>
        </w:tc>
        <w:tc>
          <w:tcPr>
            <w:tcW w:w="3930" w:type="dxa"/>
            <w:tcBorders>
              <w:right w:val="single" w:sz="8" w:space="0" w:color="000000"/>
            </w:tcBorders>
            <w:shd w:val="clear" w:color="auto" w:fill="auto"/>
            <w:tcMar>
              <w:top w:w="100" w:type="dxa"/>
              <w:left w:w="100" w:type="dxa"/>
              <w:bottom w:w="100" w:type="dxa"/>
              <w:right w:w="100" w:type="dxa"/>
            </w:tcMar>
          </w:tcPr>
          <w:p w14:paraId="05A5603F" w14:textId="45BBC5D5" w:rsidR="00004D8A" w:rsidRDefault="002151F3" w:rsidP="00E00E69">
            <w:pPr>
              <w:widowControl w:val="0"/>
              <w:pBdr>
                <w:top w:val="nil"/>
                <w:left w:val="nil"/>
                <w:bottom w:val="nil"/>
                <w:right w:val="nil"/>
                <w:between w:val="nil"/>
              </w:pBdr>
              <w:spacing w:line="240" w:lineRule="auto"/>
            </w:pPr>
            <w:r>
              <w:t>Corrections to the examples</w:t>
            </w:r>
          </w:p>
        </w:tc>
      </w:tr>
      <w:tr w:rsidR="00F84F4B" w14:paraId="03623D97" w14:textId="77777777" w:rsidTr="00801DBA">
        <w:trPr>
          <w:ins w:id="222" w:author="Rich Piazza" w:date="2021-01-28T13:34:00Z"/>
        </w:trPr>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1E9749" w14:textId="0FB2FA72" w:rsidR="00F84F4B" w:rsidRDefault="00F84F4B" w:rsidP="00E00E69">
            <w:pPr>
              <w:widowControl w:val="0"/>
              <w:pBdr>
                <w:top w:val="nil"/>
                <w:left w:val="nil"/>
                <w:bottom w:val="nil"/>
                <w:right w:val="nil"/>
                <w:between w:val="nil"/>
              </w:pBdr>
              <w:spacing w:line="240" w:lineRule="auto"/>
              <w:rPr>
                <w:ins w:id="223" w:author="Rich Piazza" w:date="2021-01-28T13:34:00Z"/>
              </w:rPr>
            </w:pPr>
            <w:ins w:id="224" w:author="Rich Piazza" w:date="2021-01-28T13:34:00Z">
              <w:r>
                <w:t>06</w:t>
              </w:r>
            </w:ins>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719E964C" w14:textId="6852F148" w:rsidR="00F84F4B" w:rsidRDefault="00F84F4B" w:rsidP="00E00E69">
            <w:pPr>
              <w:widowControl w:val="0"/>
              <w:pBdr>
                <w:top w:val="nil"/>
                <w:left w:val="nil"/>
                <w:bottom w:val="nil"/>
                <w:right w:val="nil"/>
                <w:between w:val="nil"/>
              </w:pBdr>
              <w:spacing w:line="240" w:lineRule="auto"/>
              <w:rPr>
                <w:ins w:id="225" w:author="Rich Piazza" w:date="2021-01-28T13:34:00Z"/>
              </w:rPr>
            </w:pPr>
            <w:ins w:id="226" w:author="Rich Piazza" w:date="2021-01-28T13:34:00Z">
              <w:r>
                <w:t>2021-0</w:t>
              </w:r>
            </w:ins>
            <w:ins w:id="227" w:author="Rich Piazza" w:date="2021-05-04T13:35:00Z">
              <w:r w:rsidR="00B67F9C">
                <w:t>5</w:t>
              </w:r>
            </w:ins>
            <w:ins w:id="228" w:author="Rich Piazza" w:date="2021-01-28T13:34:00Z">
              <w:r>
                <w:t>-01</w:t>
              </w:r>
            </w:ins>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6BF8C616" w14:textId="444F4009" w:rsidR="00F84F4B" w:rsidRDefault="00F84F4B" w:rsidP="00E00E69">
            <w:pPr>
              <w:pBdr>
                <w:top w:val="nil"/>
                <w:left w:val="nil"/>
                <w:bottom w:val="nil"/>
                <w:right w:val="nil"/>
                <w:between w:val="nil"/>
              </w:pBdr>
              <w:spacing w:line="240" w:lineRule="auto"/>
              <w:rPr>
                <w:ins w:id="229" w:author="Rich Piazza" w:date="2021-01-28T13:34:00Z"/>
              </w:rPr>
            </w:pPr>
            <w:ins w:id="230" w:author="Rich Piazza" w:date="2021-01-28T13:34:00Z">
              <w:r>
                <w:t>Rich       Piazza</w:t>
              </w:r>
            </w:ins>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41D42A29" w14:textId="6EA8F454" w:rsidR="00F84F4B" w:rsidRDefault="00F84F4B" w:rsidP="00E00E69">
            <w:pPr>
              <w:widowControl w:val="0"/>
              <w:pBdr>
                <w:top w:val="nil"/>
                <w:left w:val="nil"/>
                <w:bottom w:val="nil"/>
                <w:right w:val="nil"/>
                <w:between w:val="nil"/>
              </w:pBdr>
              <w:spacing w:line="240" w:lineRule="auto"/>
              <w:rPr>
                <w:ins w:id="231" w:author="Rich Piazza" w:date="2021-01-28T13:34:00Z"/>
              </w:rPr>
            </w:pPr>
            <w:ins w:id="232" w:author="Rich Piazza" w:date="2021-01-28T13:34:00Z">
              <w:r>
                <w:t>Convert to use</w:t>
              </w:r>
            </w:ins>
            <w:ins w:id="233" w:author="Rich Piazza" w:date="2021-01-28T13:35:00Z">
              <w:r>
                <w:t xml:space="preserve"> of Extension Definitions as defined in STIX 2.1 Committee Standard 02</w:t>
              </w:r>
            </w:ins>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678B9" w14:textId="77777777" w:rsidR="00F366CE" w:rsidRDefault="00F366CE" w:rsidP="00571C2D">
      <w:pPr>
        <w:spacing w:line="240" w:lineRule="auto"/>
      </w:pPr>
      <w:r>
        <w:separator/>
      </w:r>
    </w:p>
  </w:endnote>
  <w:endnote w:type="continuationSeparator" w:id="0">
    <w:p w14:paraId="645C32DF" w14:textId="77777777" w:rsidR="00F366CE" w:rsidRDefault="00F366CE" w:rsidP="00571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ᥰ봆羨"/>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055233"/>
      <w:docPartObj>
        <w:docPartGallery w:val="Page Numbers (Bottom of Page)"/>
        <w:docPartUnique/>
      </w:docPartObj>
    </w:sdtPr>
    <w:sdtEndPr>
      <w:rPr>
        <w:rStyle w:val="PageNumber"/>
      </w:rPr>
    </w:sdtEnd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9077172"/>
      <w:docPartObj>
        <w:docPartGallery w:val="Page Numbers (Bottom of Page)"/>
        <w:docPartUnique/>
      </w:docPartObj>
    </w:sdtPr>
    <w:sdtEndPr>
      <w:rPr>
        <w:rStyle w:val="PageNumber"/>
      </w:rPr>
    </w:sdtEnd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85C02" w14:textId="77777777" w:rsidR="00F366CE" w:rsidRDefault="00F366CE" w:rsidP="00571C2D">
      <w:pPr>
        <w:spacing w:line="240" w:lineRule="auto"/>
      </w:pPr>
      <w:r>
        <w:separator/>
      </w:r>
    </w:p>
  </w:footnote>
  <w:footnote w:type="continuationSeparator" w:id="0">
    <w:p w14:paraId="672C5B43" w14:textId="77777777" w:rsidR="00F366CE" w:rsidRDefault="00F366CE" w:rsidP="00571C2D">
      <w:pPr>
        <w:spacing w:line="240" w:lineRule="auto"/>
      </w:pPr>
      <w:r>
        <w:continuationSeparator/>
      </w:r>
    </w:p>
  </w:footnote>
  <w:footnote w:id="1">
    <w:p w14:paraId="50F7533D" w14:textId="328E4432" w:rsidR="004E1432" w:rsidRPr="00505727" w:rsidRDefault="004E1432" w:rsidP="00571C2D">
      <w:pPr>
        <w:pStyle w:val="FootnoteText"/>
        <w:rPr>
          <w:lang w:val="en-US"/>
        </w:rPr>
      </w:pPr>
      <w:r>
        <w:rPr>
          <w:rStyle w:val="FootnoteReference"/>
        </w:rPr>
        <w:footnoteRef/>
      </w:r>
      <w:r>
        <w:t xml:space="preserve"> </w:t>
      </w:r>
      <w:r>
        <w:rPr>
          <w:lang w:val="en-US"/>
        </w:rPr>
        <w:t>"</w:t>
      </w:r>
      <w:r w:rsidRPr="0086307E">
        <w:rPr>
          <w:lang w:val="en-US"/>
        </w:rPr>
        <w:t>derivative</w:t>
      </w:r>
      <w:r>
        <w:rPr>
          <w:lang w:val="en-US"/>
        </w:rPr>
        <w:t>" in this definition is different from "</w:t>
      </w:r>
      <w:r w:rsidRPr="00E51A69">
        <w:rPr>
          <w:lang w:val="en-US"/>
        </w:rPr>
        <w:t>Information Sharing Architecture (ISA) Access Control Specification (ACS) Version 3.0</w:t>
      </w:r>
      <w:r>
        <w:rPr>
          <w:lang w:val="en-US"/>
        </w:rPr>
        <w:t>a".  The use of “original” in that document is assumed to be a typo, and the classified_by property should contain the name of the person who created the derivative classification.</w:t>
      </w:r>
    </w:p>
  </w:footnote>
  <w:footnote w:id="2">
    <w:p w14:paraId="0CB65C1D" w14:textId="77777777" w:rsidR="004E1432" w:rsidRDefault="004E1432"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4E1432" w:rsidRPr="00D53CBF" w:rsidRDefault="004E1432" w:rsidP="00571C2D">
      <w:pPr>
        <w:pStyle w:val="FootnoteText"/>
        <w:rPr>
          <w:lang w:val="en-US"/>
        </w:rPr>
      </w:pPr>
    </w:p>
  </w:footnote>
  <w:footnote w:id="3">
    <w:p w14:paraId="1689D2D0" w14:textId="77777777" w:rsidR="004E1432" w:rsidRDefault="004E1432"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4E1432" w:rsidRPr="00D53CBF" w:rsidRDefault="004E1432"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 Piazza">
    <w15:presenceInfo w15:providerId="AD" w15:userId="S::rpiazza@mitre.org::76aaa1f9-12a1-472e-bae3-fd745eca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71DC"/>
    <w:rsid w:val="000C255B"/>
    <w:rsid w:val="000C33D4"/>
    <w:rsid w:val="000D0AD4"/>
    <w:rsid w:val="000E3F98"/>
    <w:rsid w:val="001140FC"/>
    <w:rsid w:val="00115294"/>
    <w:rsid w:val="001167D6"/>
    <w:rsid w:val="001265B7"/>
    <w:rsid w:val="00137C8A"/>
    <w:rsid w:val="00160D53"/>
    <w:rsid w:val="00170DA8"/>
    <w:rsid w:val="0017290E"/>
    <w:rsid w:val="00184653"/>
    <w:rsid w:val="001C06EC"/>
    <w:rsid w:val="001C2E91"/>
    <w:rsid w:val="001E4C3A"/>
    <w:rsid w:val="001F24B0"/>
    <w:rsid w:val="0020002F"/>
    <w:rsid w:val="00202E7D"/>
    <w:rsid w:val="00205075"/>
    <w:rsid w:val="0021366E"/>
    <w:rsid w:val="002151F3"/>
    <w:rsid w:val="00222AC4"/>
    <w:rsid w:val="00247344"/>
    <w:rsid w:val="00273C90"/>
    <w:rsid w:val="00282D19"/>
    <w:rsid w:val="00285221"/>
    <w:rsid w:val="002863D2"/>
    <w:rsid w:val="002866AC"/>
    <w:rsid w:val="002B0630"/>
    <w:rsid w:val="002D059D"/>
    <w:rsid w:val="002D0A9D"/>
    <w:rsid w:val="002D14F3"/>
    <w:rsid w:val="002D7C5A"/>
    <w:rsid w:val="002F5584"/>
    <w:rsid w:val="00302018"/>
    <w:rsid w:val="003160A0"/>
    <w:rsid w:val="00330E02"/>
    <w:rsid w:val="00333FFE"/>
    <w:rsid w:val="00354305"/>
    <w:rsid w:val="00354C55"/>
    <w:rsid w:val="00380027"/>
    <w:rsid w:val="00394A59"/>
    <w:rsid w:val="0039612B"/>
    <w:rsid w:val="00397948"/>
    <w:rsid w:val="003C4368"/>
    <w:rsid w:val="003E0985"/>
    <w:rsid w:val="003F388A"/>
    <w:rsid w:val="00435A5E"/>
    <w:rsid w:val="0044385B"/>
    <w:rsid w:val="0044654A"/>
    <w:rsid w:val="00490246"/>
    <w:rsid w:val="00490DDC"/>
    <w:rsid w:val="004D3A8A"/>
    <w:rsid w:val="004D4516"/>
    <w:rsid w:val="004E1432"/>
    <w:rsid w:val="004F43CF"/>
    <w:rsid w:val="005112EF"/>
    <w:rsid w:val="00512044"/>
    <w:rsid w:val="00556184"/>
    <w:rsid w:val="00571C2D"/>
    <w:rsid w:val="005731D7"/>
    <w:rsid w:val="00576610"/>
    <w:rsid w:val="00582DF7"/>
    <w:rsid w:val="00586D96"/>
    <w:rsid w:val="005A62E0"/>
    <w:rsid w:val="005D240B"/>
    <w:rsid w:val="005D3588"/>
    <w:rsid w:val="005E4D24"/>
    <w:rsid w:val="006127FF"/>
    <w:rsid w:val="0063191D"/>
    <w:rsid w:val="00637E05"/>
    <w:rsid w:val="00640413"/>
    <w:rsid w:val="0065048A"/>
    <w:rsid w:val="00657F66"/>
    <w:rsid w:val="006844AC"/>
    <w:rsid w:val="00691362"/>
    <w:rsid w:val="00693EC2"/>
    <w:rsid w:val="00697BC4"/>
    <w:rsid w:val="006B0DF8"/>
    <w:rsid w:val="006C6894"/>
    <w:rsid w:val="006D08F1"/>
    <w:rsid w:val="00723237"/>
    <w:rsid w:val="00726BE1"/>
    <w:rsid w:val="00733CFE"/>
    <w:rsid w:val="0073749A"/>
    <w:rsid w:val="00743532"/>
    <w:rsid w:val="0074683D"/>
    <w:rsid w:val="00747913"/>
    <w:rsid w:val="00751151"/>
    <w:rsid w:val="00752EFF"/>
    <w:rsid w:val="0078094F"/>
    <w:rsid w:val="00794BC9"/>
    <w:rsid w:val="007A1326"/>
    <w:rsid w:val="007A35D3"/>
    <w:rsid w:val="007A6AE1"/>
    <w:rsid w:val="007A7E38"/>
    <w:rsid w:val="007C52FC"/>
    <w:rsid w:val="0080151C"/>
    <w:rsid w:val="00801DBA"/>
    <w:rsid w:val="00806759"/>
    <w:rsid w:val="00826C75"/>
    <w:rsid w:val="008927C3"/>
    <w:rsid w:val="008A109F"/>
    <w:rsid w:val="008A3855"/>
    <w:rsid w:val="008A3DAC"/>
    <w:rsid w:val="008A4995"/>
    <w:rsid w:val="008A755E"/>
    <w:rsid w:val="008B3880"/>
    <w:rsid w:val="008B4F30"/>
    <w:rsid w:val="008B549E"/>
    <w:rsid w:val="008D476C"/>
    <w:rsid w:val="00905548"/>
    <w:rsid w:val="00905653"/>
    <w:rsid w:val="00933E68"/>
    <w:rsid w:val="0093418D"/>
    <w:rsid w:val="00935F91"/>
    <w:rsid w:val="00943DC2"/>
    <w:rsid w:val="009446BE"/>
    <w:rsid w:val="00951DC0"/>
    <w:rsid w:val="0099679F"/>
    <w:rsid w:val="009971C3"/>
    <w:rsid w:val="009A677D"/>
    <w:rsid w:val="009B2875"/>
    <w:rsid w:val="009B63EE"/>
    <w:rsid w:val="009F6C96"/>
    <w:rsid w:val="00A06A91"/>
    <w:rsid w:val="00A14FD8"/>
    <w:rsid w:val="00A2085E"/>
    <w:rsid w:val="00A40B36"/>
    <w:rsid w:val="00A41327"/>
    <w:rsid w:val="00A51E85"/>
    <w:rsid w:val="00A708E8"/>
    <w:rsid w:val="00A935D1"/>
    <w:rsid w:val="00A96284"/>
    <w:rsid w:val="00AA2A31"/>
    <w:rsid w:val="00AA2E13"/>
    <w:rsid w:val="00AB0789"/>
    <w:rsid w:val="00AB0865"/>
    <w:rsid w:val="00AB64C1"/>
    <w:rsid w:val="00AD5F66"/>
    <w:rsid w:val="00AE1CB9"/>
    <w:rsid w:val="00AE2BB4"/>
    <w:rsid w:val="00B001F3"/>
    <w:rsid w:val="00B54D96"/>
    <w:rsid w:val="00B67F9C"/>
    <w:rsid w:val="00B75E24"/>
    <w:rsid w:val="00B762F7"/>
    <w:rsid w:val="00B847B8"/>
    <w:rsid w:val="00B936C6"/>
    <w:rsid w:val="00BA0F53"/>
    <w:rsid w:val="00BB26C6"/>
    <w:rsid w:val="00BE12DF"/>
    <w:rsid w:val="00BE1D0D"/>
    <w:rsid w:val="00BF0F06"/>
    <w:rsid w:val="00BF7C8A"/>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918AE"/>
    <w:rsid w:val="00CB13AF"/>
    <w:rsid w:val="00CD459C"/>
    <w:rsid w:val="00CD7579"/>
    <w:rsid w:val="00CF4649"/>
    <w:rsid w:val="00CF6D35"/>
    <w:rsid w:val="00D100CE"/>
    <w:rsid w:val="00D21272"/>
    <w:rsid w:val="00D22194"/>
    <w:rsid w:val="00D249F8"/>
    <w:rsid w:val="00D25108"/>
    <w:rsid w:val="00D4149D"/>
    <w:rsid w:val="00D54FDA"/>
    <w:rsid w:val="00D5747F"/>
    <w:rsid w:val="00D71E2B"/>
    <w:rsid w:val="00D90151"/>
    <w:rsid w:val="00DD0E2C"/>
    <w:rsid w:val="00DE2BB0"/>
    <w:rsid w:val="00DE61AC"/>
    <w:rsid w:val="00DE7360"/>
    <w:rsid w:val="00E00E69"/>
    <w:rsid w:val="00E01CCD"/>
    <w:rsid w:val="00E602DF"/>
    <w:rsid w:val="00E70B47"/>
    <w:rsid w:val="00E93EF6"/>
    <w:rsid w:val="00EA3F92"/>
    <w:rsid w:val="00EB2D13"/>
    <w:rsid w:val="00EC1FF1"/>
    <w:rsid w:val="00EC4E95"/>
    <w:rsid w:val="00EC7A2C"/>
    <w:rsid w:val="00EE2933"/>
    <w:rsid w:val="00F0519A"/>
    <w:rsid w:val="00F355CF"/>
    <w:rsid w:val="00F366CE"/>
    <w:rsid w:val="00F468BC"/>
    <w:rsid w:val="00F506CC"/>
    <w:rsid w:val="00F84F4B"/>
    <w:rsid w:val="00FA03F4"/>
    <w:rsid w:val="00FA422A"/>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C2D"/>
    <w:pPr>
      <w:spacing w:line="276" w:lineRule="auto"/>
    </w:pPr>
    <w:rPr>
      <w:rFonts w:ascii="Arial" w:eastAsia="Arial" w:hAnsi="Arial" w:cs="Arial"/>
      <w:sz w:val="20"/>
      <w:szCs w:val="20"/>
      <w:lang w:val="e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outlineLvl w:val="1"/>
    </w:pPr>
    <w:rPr>
      <w:b/>
      <w:color w:val="3B0070"/>
      <w:sz w:val="28"/>
      <w:szCs w:val="28"/>
    </w:rPr>
  </w:style>
  <w:style w:type="paragraph" w:styleId="Heading3">
    <w:name w:val="heading 3"/>
    <w:basedOn w:val="Normal"/>
    <w:next w:val="Normal"/>
    <w:link w:val="Heading3Char"/>
    <w:uiPriority w:val="9"/>
    <w:qFormat/>
    <w:rsid w:val="00571C2D"/>
    <w:pPr>
      <w:keepNext/>
      <w:keepLines/>
      <w:spacing w:before="320" w:after="80"/>
      <w:outlineLvl w:val="2"/>
    </w:pPr>
    <w:rPr>
      <w:b/>
      <w:color w:val="3B0070"/>
      <w:sz w:val="26"/>
      <w:szCs w:val="26"/>
    </w:rPr>
  </w:style>
  <w:style w:type="paragraph" w:styleId="Heading4">
    <w:name w:val="heading 4"/>
    <w:basedOn w:val="Normal"/>
    <w:next w:val="Normal"/>
    <w:link w:val="Heading4Char"/>
    <w:uiPriority w:val="9"/>
    <w:qFormat/>
    <w:rsid w:val="00571C2D"/>
    <w:pPr>
      <w:keepNext/>
      <w:keepLines/>
      <w:spacing w:before="280" w:after="80"/>
      <w:outlineLvl w:val="3"/>
    </w:pPr>
    <w:rPr>
      <w:b/>
      <w:color w:val="3B007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line="240" w:lineRule="auto"/>
    </w:pPr>
    <w:rPr>
      <w:b/>
      <w:color w:val="3B0070"/>
      <w:sz w:val="28"/>
      <w:szCs w:val="28"/>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line="240" w:lineRule="auto"/>
    </w:pPr>
    <w:rPr>
      <w:b/>
      <w:color w:val="3B0070"/>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pPr>
      <w:spacing w:line="240" w:lineRule="auto"/>
    </w:p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pPr>
      <w:spacing w:line="240" w:lineRule="auto"/>
    </w:p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ind w:left="720"/>
      <w:contextualSpacing/>
    </w:p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spacing w:line="240" w:lineRule="auto"/>
    </w:p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3.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21</Pages>
  <Words>5178</Words>
  <Characters>29517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12</cp:revision>
  <dcterms:created xsi:type="dcterms:W3CDTF">2021-01-28T17:55:00Z</dcterms:created>
  <dcterms:modified xsi:type="dcterms:W3CDTF">2021-05-04T17:35:00Z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